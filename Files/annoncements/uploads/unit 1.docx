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8A1" w:rsidRPr="00B958A1" w:rsidRDefault="00B958A1" w:rsidP="00B958A1">
      <w:pPr>
        <w:spacing w:before="240" w:line="264" w:lineRule="atLeast"/>
        <w:jc w:val="both"/>
        <w:outlineLvl w:val="0"/>
        <w:rPr>
          <w:rFonts w:ascii="Arial" w:eastAsia="Times New Roman" w:hAnsi="Arial" w:cs="Arial"/>
          <w:b/>
          <w:bCs/>
          <w:spacing w:val="-5"/>
          <w:kern w:val="36"/>
          <w:sz w:val="24"/>
          <w:szCs w:val="24"/>
          <w:lang w:eastAsia="en-IN"/>
        </w:rPr>
      </w:pPr>
    </w:p>
    <w:p w:rsidR="00B958A1" w:rsidRPr="00B958A1" w:rsidRDefault="00B958A1" w:rsidP="00B958A1">
      <w:pPr>
        <w:pStyle w:val="Heading1"/>
        <w:shd w:val="clear" w:color="auto" w:fill="FFFFFF"/>
        <w:spacing w:before="240" w:beforeAutospacing="0" w:after="200" w:afterAutospacing="0" w:line="553" w:lineRule="atLeast"/>
        <w:jc w:val="both"/>
        <w:textAlignment w:val="baseline"/>
        <w:rPr>
          <w:rFonts w:ascii="Arial" w:hAnsi="Arial" w:cs="Arial"/>
          <w:sz w:val="24"/>
          <w:szCs w:val="24"/>
        </w:rPr>
      </w:pPr>
      <w:r w:rsidRPr="00B958A1">
        <w:rPr>
          <w:rFonts w:ascii="Arial" w:hAnsi="Arial" w:cs="Arial"/>
          <w:sz w:val="24"/>
          <w:szCs w:val="24"/>
        </w:rPr>
        <w:t xml:space="preserve">What is </w:t>
      </w:r>
      <w:proofErr w:type="gramStart"/>
      <w:r w:rsidRPr="00B958A1">
        <w:rPr>
          <w:rFonts w:ascii="Arial" w:hAnsi="Arial" w:cs="Arial"/>
          <w:sz w:val="24"/>
          <w:szCs w:val="24"/>
        </w:rPr>
        <w:t>The</w:t>
      </w:r>
      <w:proofErr w:type="gramEnd"/>
      <w:r w:rsidRPr="00B958A1">
        <w:rPr>
          <w:rFonts w:ascii="Arial" w:hAnsi="Arial" w:cs="Arial"/>
          <w:sz w:val="24"/>
          <w:szCs w:val="24"/>
        </w:rPr>
        <w:t xml:space="preserve"> Linux Operating System &amp; Its Features</w:t>
      </w:r>
    </w:p>
    <w:p w:rsidR="00B958A1" w:rsidRPr="00B958A1" w:rsidRDefault="00B958A1" w:rsidP="00B958A1">
      <w:pPr>
        <w:pStyle w:val="NormalWeb"/>
        <w:shd w:val="clear" w:color="auto" w:fill="FFFFFF"/>
        <w:spacing w:before="240" w:beforeAutospacing="0" w:after="200" w:afterAutospacing="0"/>
        <w:jc w:val="both"/>
        <w:textAlignment w:val="baseline"/>
        <w:rPr>
          <w:rFonts w:ascii="Arial" w:hAnsi="Arial" w:cs="Arial"/>
        </w:rPr>
      </w:pPr>
      <w:r w:rsidRPr="00B958A1">
        <w:rPr>
          <w:rFonts w:ascii="Arial" w:hAnsi="Arial" w:cs="Arial"/>
        </w:rPr>
        <w:t>An operating system is an interface between the user of a computer and the computer hardware. It is a collection of software that manages computer hardware resources and offers common services for programs of the computer. The short-term of the operating system is OS. And, it is an essential component of the system software in a computer system. The main purpose of an OS is to afford an environment in which a user can execute a program in an efficient or convenient manner. This article gives an overview of what is the Linux Operating System; the </w:t>
      </w:r>
      <w:hyperlink r:id="rId5" w:tgtFrame="_blank" w:history="1">
        <w:r w:rsidRPr="00B958A1">
          <w:rPr>
            <w:rStyle w:val="Hyperlink"/>
            <w:rFonts w:ascii="inherit" w:eastAsiaTheme="majorEastAsia" w:hAnsi="inherit" w:cs="Arial"/>
            <w:color w:val="auto"/>
            <w:bdr w:val="none" w:sz="0" w:space="0" w:color="auto" w:frame="1"/>
          </w:rPr>
          <w:t>types of operating systems</w:t>
        </w:r>
      </w:hyperlink>
      <w:r w:rsidRPr="00B958A1">
        <w:rPr>
          <w:rFonts w:ascii="Arial" w:hAnsi="Arial" w:cs="Arial"/>
        </w:rPr>
        <w:t>; their architecture and features.</w:t>
      </w:r>
    </w:p>
    <w:p w:rsidR="00B958A1" w:rsidRPr="00B958A1" w:rsidRDefault="00B958A1" w:rsidP="00B958A1">
      <w:pPr>
        <w:pStyle w:val="NormalWeb"/>
        <w:shd w:val="clear" w:color="auto" w:fill="FFFFFF"/>
        <w:spacing w:before="240" w:beforeAutospacing="0" w:after="200" w:afterAutospacing="0"/>
        <w:jc w:val="both"/>
        <w:textAlignment w:val="baseline"/>
        <w:rPr>
          <w:rFonts w:ascii="Arial" w:hAnsi="Arial" w:cs="Arial"/>
        </w:rPr>
      </w:pPr>
      <w:r w:rsidRPr="00B958A1">
        <w:rPr>
          <w:rFonts w:ascii="Arial" w:hAnsi="Arial" w:cs="Arial"/>
        </w:rPr>
        <w:t>Operating systems are categorized into six types based on the types of computers they control such as single-user single-task operating systems, real-time operating systems, single user, multitasking operating systems, multiuser operating systems, distributed operating systems, and embedded operating systems. The typical services that an operating system provides include a task scheduler, memory manager, disk manager, network manager, Other I/O services, and Security manager.</w:t>
      </w:r>
    </w:p>
    <w:p w:rsidR="00B958A1" w:rsidRPr="00B958A1" w:rsidRDefault="00B958A1" w:rsidP="00B958A1">
      <w:pPr>
        <w:shd w:val="clear" w:color="auto" w:fill="FFFFFF"/>
        <w:spacing w:before="240"/>
        <w:jc w:val="both"/>
        <w:textAlignment w:val="baseline"/>
        <w:rPr>
          <w:ins w:id="0" w:author="Unknown"/>
          <w:rFonts w:ascii="inherit" w:hAnsi="inherit" w:cs="Arial"/>
          <w:sz w:val="24"/>
          <w:szCs w:val="24"/>
        </w:rPr>
      </w:pPr>
      <w:ins w:id="1" w:author="Unknown">
        <w:r w:rsidRPr="00B958A1">
          <w:rPr>
            <w:rFonts w:ascii="inherit" w:hAnsi="inherit" w:cs="Arial"/>
            <w:sz w:val="24"/>
            <w:szCs w:val="24"/>
          </w:rPr>
          <w:br w:type="textWrapping" w:clear="all"/>
        </w:r>
      </w:ins>
    </w:p>
    <w:p w:rsidR="00B958A1" w:rsidRPr="00B958A1" w:rsidRDefault="00B958A1" w:rsidP="00B958A1">
      <w:pPr>
        <w:pStyle w:val="Heading2"/>
        <w:shd w:val="clear" w:color="auto" w:fill="FFFFFF"/>
        <w:spacing w:before="240" w:beforeAutospacing="0" w:after="200" w:afterAutospacing="0"/>
        <w:jc w:val="both"/>
        <w:textAlignment w:val="baseline"/>
        <w:rPr>
          <w:ins w:id="2" w:author="Unknown"/>
          <w:rFonts w:ascii="inherit" w:hAnsi="inherit" w:cs="Arial"/>
          <w:sz w:val="24"/>
          <w:szCs w:val="24"/>
        </w:rPr>
      </w:pPr>
      <w:ins w:id="3" w:author="Unknown">
        <w:r w:rsidRPr="00B958A1">
          <w:rPr>
            <w:rFonts w:ascii="inherit" w:hAnsi="inherit" w:cs="Arial"/>
            <w:sz w:val="24"/>
            <w:szCs w:val="24"/>
          </w:rPr>
          <w:t>What is the Linux Operating System?</w:t>
        </w:r>
      </w:ins>
    </w:p>
    <w:p w:rsidR="00B958A1" w:rsidRPr="00B958A1" w:rsidRDefault="00B958A1" w:rsidP="00B958A1">
      <w:pPr>
        <w:pStyle w:val="NormalWeb"/>
        <w:shd w:val="clear" w:color="auto" w:fill="FFFFFF"/>
        <w:spacing w:before="240" w:beforeAutospacing="0" w:after="200" w:afterAutospacing="0"/>
        <w:jc w:val="both"/>
        <w:textAlignment w:val="baseline"/>
        <w:rPr>
          <w:ins w:id="4" w:author="Unknown"/>
          <w:rFonts w:ascii="Arial" w:hAnsi="Arial" w:cs="Arial"/>
        </w:rPr>
      </w:pPr>
      <w:ins w:id="5" w:author="Unknown">
        <w:r w:rsidRPr="00B958A1">
          <w:rPr>
            <w:rFonts w:ascii="Arial" w:hAnsi="Arial" w:cs="Arial"/>
          </w:rPr>
          <w:t xml:space="preserve">Linux operating system is one of the popular versions of the UNIX operating system, which is designed to offer a free or low-cost operating system for personal computer users. It gained a reputation as a fast performing and very efficient system. This is a remarkably complete operating system, including a GUI (graphical user interface), TCP/IP, the </w:t>
        </w:r>
        <w:proofErr w:type="spellStart"/>
        <w:r w:rsidRPr="00B958A1">
          <w:rPr>
            <w:rFonts w:ascii="Arial" w:hAnsi="Arial" w:cs="Arial"/>
          </w:rPr>
          <w:t>Emacs</w:t>
        </w:r>
        <w:proofErr w:type="spellEnd"/>
        <w:r w:rsidRPr="00B958A1">
          <w:rPr>
            <w:rFonts w:ascii="Arial" w:hAnsi="Arial" w:cs="Arial"/>
          </w:rPr>
          <w:t xml:space="preserve"> editor, can X Window System, etc. The best Linux operating systems are </w:t>
        </w:r>
        <w:proofErr w:type="spellStart"/>
        <w:r w:rsidRPr="00B958A1">
          <w:rPr>
            <w:rFonts w:ascii="Arial" w:hAnsi="Arial" w:cs="Arial"/>
          </w:rPr>
          <w:t>Debian</w:t>
        </w:r>
        <w:proofErr w:type="spellEnd"/>
        <w:r w:rsidRPr="00B958A1">
          <w:rPr>
            <w:rFonts w:ascii="Arial" w:hAnsi="Arial" w:cs="Arial"/>
          </w:rPr>
          <w:t xml:space="preserve">, </w:t>
        </w:r>
        <w:proofErr w:type="spellStart"/>
        <w:r w:rsidRPr="00B958A1">
          <w:rPr>
            <w:rFonts w:ascii="Arial" w:hAnsi="Arial" w:cs="Arial"/>
          </w:rPr>
          <w:t>Ubuntu</w:t>
        </w:r>
        <w:proofErr w:type="spellEnd"/>
        <w:r w:rsidRPr="00B958A1">
          <w:rPr>
            <w:rFonts w:ascii="Arial" w:hAnsi="Arial" w:cs="Arial"/>
          </w:rPr>
          <w:t xml:space="preserve">, Fedora, Red Hat Linux, SUSE Linux, </w:t>
        </w:r>
        <w:proofErr w:type="spellStart"/>
        <w:r w:rsidRPr="00B958A1">
          <w:rPr>
            <w:rFonts w:ascii="Arial" w:hAnsi="Arial" w:cs="Arial"/>
          </w:rPr>
          <w:t>Gentoo</w:t>
        </w:r>
        <w:proofErr w:type="spellEnd"/>
        <w:r w:rsidRPr="00B958A1">
          <w:rPr>
            <w:rFonts w:ascii="Arial" w:hAnsi="Arial" w:cs="Arial"/>
          </w:rPr>
          <w:t xml:space="preserve">, </w:t>
        </w:r>
        <w:proofErr w:type="gramStart"/>
        <w:r w:rsidRPr="00B958A1">
          <w:rPr>
            <w:rFonts w:ascii="Arial" w:hAnsi="Arial" w:cs="Arial"/>
          </w:rPr>
          <w:t>Kali</w:t>
        </w:r>
        <w:proofErr w:type="gramEnd"/>
        <w:r w:rsidRPr="00B958A1">
          <w:rPr>
            <w:rFonts w:ascii="Arial" w:hAnsi="Arial" w:cs="Arial"/>
          </w:rPr>
          <w:t xml:space="preserve"> Linux &amp; Centos.</w:t>
        </w:r>
      </w:ins>
    </w:p>
    <w:p w:rsidR="00B958A1" w:rsidRPr="00B958A1" w:rsidRDefault="00B958A1" w:rsidP="00B958A1">
      <w:pPr>
        <w:shd w:val="clear" w:color="auto" w:fill="FFFFFF"/>
        <w:spacing w:before="240"/>
        <w:jc w:val="both"/>
        <w:textAlignment w:val="baseline"/>
        <w:rPr>
          <w:ins w:id="6" w:author="Unknown"/>
          <w:rFonts w:ascii="inherit" w:hAnsi="inherit" w:cs="Arial"/>
          <w:sz w:val="24"/>
          <w:szCs w:val="24"/>
        </w:rPr>
      </w:pPr>
      <w:r w:rsidRPr="00B958A1">
        <w:rPr>
          <w:rFonts w:ascii="inherit" w:hAnsi="inherit" w:cs="Arial"/>
          <w:noProof/>
          <w:sz w:val="24"/>
          <w:szCs w:val="24"/>
          <w:lang w:eastAsia="en-IN"/>
        </w:rPr>
        <w:drawing>
          <wp:inline distT="0" distB="0" distL="0" distR="0">
            <wp:extent cx="2860040" cy="1791970"/>
            <wp:effectExtent l="19050" t="0" r="0" b="0"/>
            <wp:docPr id="1" name="Picture 1" descr="Linu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Operating System"/>
                    <pic:cNvPicPr>
                      <a:picLocks noChangeAspect="1" noChangeArrowheads="1"/>
                    </pic:cNvPicPr>
                  </pic:nvPicPr>
                  <pic:blipFill>
                    <a:blip r:embed="rId6" cstate="print"/>
                    <a:srcRect/>
                    <a:stretch>
                      <a:fillRect/>
                    </a:stretch>
                  </pic:blipFill>
                  <pic:spPr bwMode="auto">
                    <a:xfrm>
                      <a:off x="0" y="0"/>
                      <a:ext cx="2860040" cy="1791970"/>
                    </a:xfrm>
                    <a:prstGeom prst="rect">
                      <a:avLst/>
                    </a:prstGeom>
                    <a:noFill/>
                    <a:ln w="9525">
                      <a:noFill/>
                      <a:miter lim="800000"/>
                      <a:headEnd/>
                      <a:tailEnd/>
                    </a:ln>
                  </pic:spPr>
                </pic:pic>
              </a:graphicData>
            </a:graphic>
          </wp:inline>
        </w:drawing>
      </w:r>
      <w:ins w:id="7" w:author="Unknown">
        <w:r w:rsidRPr="00B958A1">
          <w:rPr>
            <w:rFonts w:ascii="inherit" w:hAnsi="inherit" w:cs="Arial"/>
            <w:sz w:val="24"/>
            <w:szCs w:val="24"/>
          </w:rPr>
          <w:t>Linux Operating System</w:t>
        </w:r>
      </w:ins>
    </w:p>
    <w:p w:rsidR="00B958A1" w:rsidRPr="00B958A1" w:rsidRDefault="00B958A1" w:rsidP="00B958A1">
      <w:pPr>
        <w:pStyle w:val="NormalWeb"/>
        <w:shd w:val="clear" w:color="auto" w:fill="FFFFFF"/>
        <w:spacing w:before="240" w:beforeAutospacing="0" w:after="200" w:afterAutospacing="0"/>
        <w:jc w:val="both"/>
        <w:textAlignment w:val="baseline"/>
        <w:rPr>
          <w:ins w:id="8" w:author="Unknown"/>
          <w:rFonts w:ascii="Arial" w:hAnsi="Arial" w:cs="Arial"/>
        </w:rPr>
      </w:pPr>
      <w:ins w:id="9" w:author="Unknown">
        <w:r w:rsidRPr="00B958A1">
          <w:rPr>
            <w:rFonts w:ascii="Arial" w:hAnsi="Arial" w:cs="Arial"/>
          </w:rPr>
          <w:t>The Linux Distributions are listed below.</w:t>
        </w:r>
      </w:ins>
    </w:p>
    <w:p w:rsidR="00B958A1" w:rsidRPr="00B958A1" w:rsidRDefault="00B958A1" w:rsidP="00B958A1">
      <w:pPr>
        <w:numPr>
          <w:ilvl w:val="0"/>
          <w:numId w:val="2"/>
        </w:numPr>
        <w:shd w:val="clear" w:color="auto" w:fill="FFFFFF"/>
        <w:spacing w:before="240" w:line="240" w:lineRule="auto"/>
        <w:ind w:left="230"/>
        <w:jc w:val="both"/>
        <w:textAlignment w:val="baseline"/>
        <w:rPr>
          <w:ins w:id="10" w:author="Unknown"/>
          <w:rFonts w:ascii="Arial" w:hAnsi="Arial" w:cs="Arial"/>
          <w:sz w:val="24"/>
          <w:szCs w:val="24"/>
        </w:rPr>
      </w:pPr>
      <w:proofErr w:type="spellStart"/>
      <w:ins w:id="11" w:author="Unknown">
        <w:r w:rsidRPr="00B958A1">
          <w:rPr>
            <w:rFonts w:ascii="Arial" w:hAnsi="Arial" w:cs="Arial"/>
            <w:sz w:val="24"/>
            <w:szCs w:val="24"/>
          </w:rPr>
          <w:t>Debian</w:t>
        </w:r>
        <w:proofErr w:type="spellEnd"/>
        <w:r w:rsidRPr="00B958A1">
          <w:rPr>
            <w:rFonts w:ascii="Arial" w:hAnsi="Arial" w:cs="Arial"/>
            <w:sz w:val="24"/>
            <w:szCs w:val="24"/>
          </w:rPr>
          <w:t xml:space="preserve"> Linux.</w:t>
        </w:r>
      </w:ins>
    </w:p>
    <w:p w:rsidR="00B958A1" w:rsidRPr="00B958A1" w:rsidRDefault="00B958A1" w:rsidP="00B958A1">
      <w:pPr>
        <w:numPr>
          <w:ilvl w:val="0"/>
          <w:numId w:val="2"/>
        </w:numPr>
        <w:shd w:val="clear" w:color="auto" w:fill="FFFFFF"/>
        <w:spacing w:before="240" w:line="240" w:lineRule="auto"/>
        <w:ind w:left="230"/>
        <w:jc w:val="both"/>
        <w:textAlignment w:val="baseline"/>
        <w:rPr>
          <w:ins w:id="12" w:author="Unknown"/>
          <w:rFonts w:ascii="Arial" w:hAnsi="Arial" w:cs="Arial"/>
          <w:sz w:val="24"/>
          <w:szCs w:val="24"/>
        </w:rPr>
      </w:pPr>
      <w:ins w:id="13" w:author="Unknown">
        <w:r w:rsidRPr="00B958A1">
          <w:rPr>
            <w:rFonts w:ascii="Arial" w:hAnsi="Arial" w:cs="Arial"/>
            <w:sz w:val="24"/>
            <w:szCs w:val="24"/>
          </w:rPr>
          <w:lastRenderedPageBreak/>
          <w:t>Arch Linux</w:t>
        </w:r>
      </w:ins>
    </w:p>
    <w:p w:rsidR="00B958A1" w:rsidRPr="00B958A1" w:rsidRDefault="00B958A1" w:rsidP="00B958A1">
      <w:pPr>
        <w:numPr>
          <w:ilvl w:val="0"/>
          <w:numId w:val="2"/>
        </w:numPr>
        <w:shd w:val="clear" w:color="auto" w:fill="FFFFFF"/>
        <w:spacing w:before="240" w:line="240" w:lineRule="auto"/>
        <w:ind w:left="230"/>
        <w:jc w:val="both"/>
        <w:textAlignment w:val="baseline"/>
        <w:rPr>
          <w:ins w:id="14" w:author="Unknown"/>
          <w:rFonts w:ascii="Arial" w:hAnsi="Arial" w:cs="Arial"/>
          <w:sz w:val="24"/>
          <w:szCs w:val="24"/>
        </w:rPr>
      </w:pPr>
      <w:proofErr w:type="spellStart"/>
      <w:ins w:id="15" w:author="Unknown">
        <w:r w:rsidRPr="00B958A1">
          <w:rPr>
            <w:rFonts w:ascii="Arial" w:hAnsi="Arial" w:cs="Arial"/>
            <w:sz w:val="24"/>
            <w:szCs w:val="24"/>
          </w:rPr>
          <w:t>Gentoo</w:t>
        </w:r>
        <w:proofErr w:type="spellEnd"/>
        <w:r w:rsidRPr="00B958A1">
          <w:rPr>
            <w:rFonts w:ascii="Arial" w:hAnsi="Arial" w:cs="Arial"/>
            <w:sz w:val="24"/>
            <w:szCs w:val="24"/>
          </w:rPr>
          <w:t xml:space="preserve"> Linux.</w:t>
        </w:r>
      </w:ins>
    </w:p>
    <w:p w:rsidR="00B958A1" w:rsidRPr="00B958A1" w:rsidRDefault="00B958A1" w:rsidP="00B958A1">
      <w:pPr>
        <w:numPr>
          <w:ilvl w:val="0"/>
          <w:numId w:val="2"/>
        </w:numPr>
        <w:shd w:val="clear" w:color="auto" w:fill="FFFFFF"/>
        <w:spacing w:before="240" w:line="240" w:lineRule="auto"/>
        <w:ind w:left="230"/>
        <w:jc w:val="both"/>
        <w:textAlignment w:val="baseline"/>
        <w:rPr>
          <w:ins w:id="16" w:author="Unknown"/>
          <w:rFonts w:ascii="Arial" w:hAnsi="Arial" w:cs="Arial"/>
          <w:sz w:val="24"/>
          <w:szCs w:val="24"/>
        </w:rPr>
      </w:pPr>
      <w:ins w:id="17" w:author="Unknown">
        <w:r w:rsidRPr="00B958A1">
          <w:rPr>
            <w:rFonts w:ascii="Arial" w:hAnsi="Arial" w:cs="Arial"/>
            <w:sz w:val="24"/>
            <w:szCs w:val="24"/>
          </w:rPr>
          <w:t>Kali Linux Distribution</w:t>
        </w:r>
      </w:ins>
    </w:p>
    <w:p w:rsidR="00B958A1" w:rsidRPr="00B958A1" w:rsidRDefault="00B958A1" w:rsidP="00B958A1">
      <w:pPr>
        <w:numPr>
          <w:ilvl w:val="0"/>
          <w:numId w:val="2"/>
        </w:numPr>
        <w:shd w:val="clear" w:color="auto" w:fill="FFFFFF"/>
        <w:spacing w:before="240" w:line="240" w:lineRule="auto"/>
        <w:ind w:left="230"/>
        <w:jc w:val="both"/>
        <w:textAlignment w:val="baseline"/>
        <w:rPr>
          <w:ins w:id="18" w:author="Unknown"/>
          <w:rFonts w:ascii="Arial" w:hAnsi="Arial" w:cs="Arial"/>
          <w:sz w:val="24"/>
          <w:szCs w:val="24"/>
        </w:rPr>
      </w:pPr>
      <w:proofErr w:type="spellStart"/>
      <w:ins w:id="19" w:author="Unknown">
        <w:r w:rsidRPr="00B958A1">
          <w:rPr>
            <w:rFonts w:ascii="Arial" w:hAnsi="Arial" w:cs="Arial"/>
            <w:sz w:val="24"/>
            <w:szCs w:val="24"/>
          </w:rPr>
          <w:t>Ubuntu</w:t>
        </w:r>
        <w:proofErr w:type="spellEnd"/>
        <w:r w:rsidRPr="00B958A1">
          <w:rPr>
            <w:rFonts w:ascii="Arial" w:hAnsi="Arial" w:cs="Arial"/>
            <w:sz w:val="24"/>
            <w:szCs w:val="24"/>
          </w:rPr>
          <w:t xml:space="preserve"> Linux.</w:t>
        </w:r>
      </w:ins>
    </w:p>
    <w:p w:rsidR="00B958A1" w:rsidRPr="00B958A1" w:rsidRDefault="00B958A1" w:rsidP="00B958A1">
      <w:pPr>
        <w:numPr>
          <w:ilvl w:val="0"/>
          <w:numId w:val="2"/>
        </w:numPr>
        <w:shd w:val="clear" w:color="auto" w:fill="FFFFFF"/>
        <w:spacing w:before="240" w:line="240" w:lineRule="auto"/>
        <w:ind w:left="230"/>
        <w:jc w:val="both"/>
        <w:textAlignment w:val="baseline"/>
        <w:rPr>
          <w:ins w:id="20" w:author="Unknown"/>
          <w:rFonts w:ascii="Arial" w:hAnsi="Arial" w:cs="Arial"/>
          <w:sz w:val="24"/>
          <w:szCs w:val="24"/>
        </w:rPr>
      </w:pPr>
      <w:ins w:id="21" w:author="Unknown">
        <w:r w:rsidRPr="00B958A1">
          <w:rPr>
            <w:rFonts w:ascii="Arial" w:hAnsi="Arial" w:cs="Arial"/>
            <w:sz w:val="24"/>
            <w:szCs w:val="24"/>
          </w:rPr>
          <w:t>Fedora Linux Distribution.</w:t>
        </w:r>
      </w:ins>
    </w:p>
    <w:p w:rsidR="00B958A1" w:rsidRPr="00B958A1" w:rsidRDefault="00B958A1" w:rsidP="00B958A1">
      <w:pPr>
        <w:numPr>
          <w:ilvl w:val="0"/>
          <w:numId w:val="2"/>
        </w:numPr>
        <w:shd w:val="clear" w:color="auto" w:fill="FFFFFF"/>
        <w:spacing w:before="240" w:line="240" w:lineRule="auto"/>
        <w:ind w:left="230"/>
        <w:jc w:val="both"/>
        <w:textAlignment w:val="baseline"/>
        <w:rPr>
          <w:ins w:id="22" w:author="Unknown"/>
          <w:rFonts w:ascii="Arial" w:hAnsi="Arial" w:cs="Arial"/>
          <w:sz w:val="24"/>
          <w:szCs w:val="24"/>
        </w:rPr>
      </w:pPr>
      <w:ins w:id="23" w:author="Unknown">
        <w:r w:rsidRPr="00B958A1">
          <w:rPr>
            <w:rFonts w:ascii="Arial" w:hAnsi="Arial" w:cs="Arial"/>
            <w:sz w:val="24"/>
            <w:szCs w:val="24"/>
          </w:rPr>
          <w:t>Linux Mint Desktop.</w:t>
        </w:r>
      </w:ins>
    </w:p>
    <w:p w:rsidR="00B958A1" w:rsidRPr="00B958A1" w:rsidRDefault="00B958A1" w:rsidP="00B958A1">
      <w:pPr>
        <w:numPr>
          <w:ilvl w:val="0"/>
          <w:numId w:val="2"/>
        </w:numPr>
        <w:shd w:val="clear" w:color="auto" w:fill="FFFFFF"/>
        <w:spacing w:before="240" w:line="240" w:lineRule="auto"/>
        <w:ind w:left="230"/>
        <w:jc w:val="both"/>
        <w:textAlignment w:val="baseline"/>
        <w:rPr>
          <w:ins w:id="24" w:author="Unknown"/>
          <w:rFonts w:ascii="Arial" w:hAnsi="Arial" w:cs="Arial"/>
          <w:sz w:val="24"/>
          <w:szCs w:val="24"/>
        </w:rPr>
      </w:pPr>
      <w:proofErr w:type="spellStart"/>
      <w:ins w:id="25" w:author="Unknown">
        <w:r w:rsidRPr="00B958A1">
          <w:rPr>
            <w:rFonts w:ascii="Arial" w:hAnsi="Arial" w:cs="Arial"/>
            <w:sz w:val="24"/>
            <w:szCs w:val="24"/>
          </w:rPr>
          <w:t>OpenSUSE</w:t>
        </w:r>
        <w:proofErr w:type="spellEnd"/>
      </w:ins>
    </w:p>
    <w:p w:rsidR="00B958A1" w:rsidRPr="00B958A1" w:rsidRDefault="00B958A1" w:rsidP="00B958A1">
      <w:pPr>
        <w:numPr>
          <w:ilvl w:val="0"/>
          <w:numId w:val="2"/>
        </w:numPr>
        <w:shd w:val="clear" w:color="auto" w:fill="FFFFFF"/>
        <w:spacing w:before="240" w:line="240" w:lineRule="auto"/>
        <w:ind w:left="230"/>
        <w:jc w:val="both"/>
        <w:textAlignment w:val="baseline"/>
        <w:rPr>
          <w:ins w:id="26" w:author="Unknown"/>
          <w:rFonts w:ascii="Arial" w:hAnsi="Arial" w:cs="Arial"/>
          <w:sz w:val="24"/>
          <w:szCs w:val="24"/>
        </w:rPr>
      </w:pPr>
      <w:ins w:id="27" w:author="Unknown">
        <w:r w:rsidRPr="00B958A1">
          <w:rPr>
            <w:rFonts w:ascii="Arial" w:hAnsi="Arial" w:cs="Arial"/>
            <w:sz w:val="24"/>
            <w:szCs w:val="24"/>
          </w:rPr>
          <w:t>RHEL Linux Distribution.</w:t>
        </w:r>
      </w:ins>
    </w:p>
    <w:p w:rsidR="00B958A1" w:rsidRPr="00B958A1" w:rsidRDefault="00B958A1" w:rsidP="00B958A1">
      <w:pPr>
        <w:numPr>
          <w:ilvl w:val="0"/>
          <w:numId w:val="2"/>
        </w:numPr>
        <w:shd w:val="clear" w:color="auto" w:fill="FFFFFF"/>
        <w:spacing w:before="240" w:line="240" w:lineRule="auto"/>
        <w:ind w:left="230"/>
        <w:jc w:val="both"/>
        <w:textAlignment w:val="baseline"/>
        <w:rPr>
          <w:rFonts w:ascii="Arial" w:hAnsi="Arial" w:cs="Arial"/>
          <w:sz w:val="24"/>
          <w:szCs w:val="24"/>
        </w:rPr>
      </w:pPr>
      <w:proofErr w:type="spellStart"/>
      <w:ins w:id="28" w:author="Unknown">
        <w:r w:rsidRPr="00B958A1">
          <w:rPr>
            <w:rFonts w:ascii="Arial" w:hAnsi="Arial" w:cs="Arial"/>
            <w:sz w:val="24"/>
            <w:szCs w:val="24"/>
          </w:rPr>
          <w:t>CentOS</w:t>
        </w:r>
        <w:proofErr w:type="spellEnd"/>
        <w:r w:rsidRPr="00B958A1">
          <w:rPr>
            <w:rFonts w:ascii="Arial" w:hAnsi="Arial" w:cs="Arial"/>
            <w:sz w:val="24"/>
            <w:szCs w:val="24"/>
          </w:rPr>
          <w:t xml:space="preserve"> Linux Distribution.</w:t>
        </w:r>
      </w:ins>
    </w:p>
    <w:p w:rsidR="00B958A1" w:rsidRPr="00B958A1" w:rsidRDefault="00B958A1" w:rsidP="00B958A1">
      <w:pPr>
        <w:shd w:val="clear" w:color="auto" w:fill="FFFFFF"/>
        <w:spacing w:before="240" w:line="240" w:lineRule="auto"/>
        <w:ind w:left="230"/>
        <w:jc w:val="both"/>
        <w:textAlignment w:val="baseline"/>
        <w:rPr>
          <w:rFonts w:ascii="Arial" w:hAnsi="Arial" w:cs="Arial"/>
          <w:sz w:val="24"/>
          <w:szCs w:val="24"/>
        </w:rPr>
      </w:pPr>
    </w:p>
    <w:p w:rsidR="00B958A1" w:rsidRPr="00B958A1" w:rsidRDefault="00B958A1" w:rsidP="00B958A1">
      <w:pPr>
        <w:shd w:val="clear" w:color="auto" w:fill="FFFFFF"/>
        <w:spacing w:before="240" w:line="240" w:lineRule="auto"/>
        <w:ind w:left="230"/>
        <w:jc w:val="both"/>
        <w:textAlignment w:val="baseline"/>
        <w:rPr>
          <w:ins w:id="29" w:author="Unknown"/>
          <w:rFonts w:ascii="Arial" w:hAnsi="Arial" w:cs="Arial"/>
          <w:sz w:val="24"/>
          <w:szCs w:val="24"/>
        </w:rPr>
      </w:pPr>
    </w:p>
    <w:p w:rsidR="00B958A1" w:rsidRPr="00B958A1" w:rsidRDefault="00B958A1" w:rsidP="00B958A1">
      <w:pPr>
        <w:pStyle w:val="Heading3"/>
        <w:shd w:val="clear" w:color="auto" w:fill="FFFFFF"/>
        <w:spacing w:before="240" w:beforeAutospacing="0" w:after="200" w:afterAutospacing="0"/>
        <w:jc w:val="both"/>
        <w:textAlignment w:val="baseline"/>
        <w:rPr>
          <w:ins w:id="30" w:author="Unknown"/>
          <w:rFonts w:ascii="inherit" w:hAnsi="inherit" w:cs="Arial"/>
          <w:sz w:val="24"/>
          <w:szCs w:val="24"/>
        </w:rPr>
      </w:pPr>
      <w:ins w:id="31" w:author="Unknown">
        <w:r w:rsidRPr="00B958A1">
          <w:rPr>
            <w:rFonts w:ascii="inherit" w:hAnsi="inherit" w:cs="Arial"/>
            <w:sz w:val="24"/>
            <w:szCs w:val="24"/>
          </w:rPr>
          <w:t>The History of LINUX Operating System</w:t>
        </w:r>
      </w:ins>
    </w:p>
    <w:p w:rsidR="00B958A1" w:rsidRPr="00B958A1" w:rsidRDefault="00B958A1" w:rsidP="00B958A1">
      <w:pPr>
        <w:pStyle w:val="NormalWeb"/>
        <w:shd w:val="clear" w:color="auto" w:fill="FFFFFF"/>
        <w:spacing w:before="240" w:beforeAutospacing="0" w:after="200" w:afterAutospacing="0"/>
        <w:jc w:val="both"/>
        <w:textAlignment w:val="baseline"/>
        <w:rPr>
          <w:ins w:id="32" w:author="Unknown"/>
          <w:rFonts w:ascii="Arial" w:hAnsi="Arial" w:cs="Arial"/>
        </w:rPr>
      </w:pPr>
      <w:ins w:id="33" w:author="Unknown">
        <w:r w:rsidRPr="00B958A1">
          <w:rPr>
            <w:rFonts w:ascii="Arial" w:hAnsi="Arial" w:cs="Arial"/>
          </w:rPr>
          <w:t xml:space="preserve">The History of Linux began in 1991 with the beginning of a personal project by a Finland student </w:t>
        </w:r>
        <w:proofErr w:type="spellStart"/>
        <w:r w:rsidRPr="00B958A1">
          <w:rPr>
            <w:rFonts w:ascii="Arial" w:hAnsi="Arial" w:cs="Arial"/>
          </w:rPr>
          <w:t>Linus</w:t>
        </w:r>
        <w:proofErr w:type="spellEnd"/>
        <w:r w:rsidRPr="00B958A1">
          <w:rPr>
            <w:rFonts w:ascii="Arial" w:hAnsi="Arial" w:cs="Arial"/>
          </w:rPr>
          <w:t xml:space="preserve"> </w:t>
        </w:r>
        <w:proofErr w:type="spellStart"/>
        <w:r w:rsidRPr="00B958A1">
          <w:rPr>
            <w:rFonts w:ascii="Arial" w:hAnsi="Arial" w:cs="Arial"/>
          </w:rPr>
          <w:t>Torvalds</w:t>
        </w:r>
        <w:proofErr w:type="spellEnd"/>
        <w:r w:rsidRPr="00B958A1">
          <w:rPr>
            <w:rFonts w:ascii="Arial" w:hAnsi="Arial" w:cs="Arial"/>
          </w:rPr>
          <w:t xml:space="preserve"> to create a new free operating system kernel. Since then, the resulting Linux kernel has been marked by constant growth throughout history.</w:t>
        </w:r>
      </w:ins>
    </w:p>
    <w:p w:rsidR="00B958A1" w:rsidRPr="00B958A1" w:rsidRDefault="00B958A1" w:rsidP="00B958A1">
      <w:pPr>
        <w:numPr>
          <w:ilvl w:val="0"/>
          <w:numId w:val="3"/>
        </w:numPr>
        <w:shd w:val="clear" w:color="auto" w:fill="FFFFFF"/>
        <w:spacing w:before="240" w:line="240" w:lineRule="auto"/>
        <w:ind w:left="230"/>
        <w:jc w:val="both"/>
        <w:textAlignment w:val="baseline"/>
        <w:rPr>
          <w:ins w:id="34" w:author="Unknown"/>
          <w:rFonts w:ascii="Arial" w:hAnsi="Arial" w:cs="Arial"/>
          <w:sz w:val="24"/>
          <w:szCs w:val="24"/>
        </w:rPr>
      </w:pPr>
      <w:ins w:id="35" w:author="Unknown">
        <w:r w:rsidRPr="00B958A1">
          <w:rPr>
            <w:rFonts w:ascii="Arial" w:hAnsi="Arial" w:cs="Arial"/>
            <w:sz w:val="24"/>
            <w:szCs w:val="24"/>
          </w:rPr>
          <w:t xml:space="preserve">In the year 1991, Linux was introduced by a Finland student </w:t>
        </w:r>
        <w:proofErr w:type="spellStart"/>
        <w:r w:rsidRPr="00B958A1">
          <w:rPr>
            <w:rFonts w:ascii="Arial" w:hAnsi="Arial" w:cs="Arial"/>
            <w:sz w:val="24"/>
            <w:szCs w:val="24"/>
          </w:rPr>
          <w:t>Linus</w:t>
        </w:r>
        <w:proofErr w:type="spellEnd"/>
        <w:r w:rsidRPr="00B958A1">
          <w:rPr>
            <w:rFonts w:ascii="Arial" w:hAnsi="Arial" w:cs="Arial"/>
            <w:sz w:val="24"/>
            <w:szCs w:val="24"/>
          </w:rPr>
          <w:t xml:space="preserve"> </w:t>
        </w:r>
        <w:proofErr w:type="spellStart"/>
        <w:r w:rsidRPr="00B958A1">
          <w:rPr>
            <w:rFonts w:ascii="Arial" w:hAnsi="Arial" w:cs="Arial"/>
            <w:sz w:val="24"/>
            <w:szCs w:val="24"/>
          </w:rPr>
          <w:t>Torvalds</w:t>
        </w:r>
        <w:proofErr w:type="spellEnd"/>
        <w:r w:rsidRPr="00B958A1">
          <w:rPr>
            <w:rFonts w:ascii="Arial" w:hAnsi="Arial" w:cs="Arial"/>
            <w:sz w:val="24"/>
            <w:szCs w:val="24"/>
          </w:rPr>
          <w:t>.</w:t>
        </w:r>
      </w:ins>
    </w:p>
    <w:p w:rsidR="00B958A1" w:rsidRPr="00B958A1" w:rsidRDefault="00B958A1" w:rsidP="00B958A1">
      <w:pPr>
        <w:numPr>
          <w:ilvl w:val="0"/>
          <w:numId w:val="3"/>
        </w:numPr>
        <w:shd w:val="clear" w:color="auto" w:fill="FFFFFF"/>
        <w:spacing w:before="240" w:line="240" w:lineRule="auto"/>
        <w:ind w:left="230"/>
        <w:jc w:val="both"/>
        <w:textAlignment w:val="baseline"/>
        <w:rPr>
          <w:ins w:id="36" w:author="Unknown"/>
          <w:rFonts w:ascii="Arial" w:hAnsi="Arial" w:cs="Arial"/>
          <w:sz w:val="24"/>
          <w:szCs w:val="24"/>
        </w:rPr>
      </w:pPr>
      <w:ins w:id="37" w:author="Unknown">
        <w:r w:rsidRPr="00B958A1">
          <w:rPr>
            <w:rFonts w:ascii="Arial" w:hAnsi="Arial" w:cs="Arial"/>
            <w:sz w:val="24"/>
            <w:szCs w:val="24"/>
          </w:rPr>
          <w:t xml:space="preserve">Hewlett Packard </w:t>
        </w:r>
        <w:proofErr w:type="gramStart"/>
        <w:r w:rsidRPr="00B958A1">
          <w:rPr>
            <w:rFonts w:ascii="Arial" w:hAnsi="Arial" w:cs="Arial"/>
            <w:sz w:val="24"/>
            <w:szCs w:val="24"/>
          </w:rPr>
          <w:t>UNIX(</w:t>
        </w:r>
        <w:proofErr w:type="gramEnd"/>
        <w:r w:rsidRPr="00B958A1">
          <w:rPr>
            <w:rFonts w:ascii="Arial" w:hAnsi="Arial" w:cs="Arial"/>
            <w:sz w:val="24"/>
            <w:szCs w:val="24"/>
          </w:rPr>
          <w:t>HP-UX) 8.0 was released.</w:t>
        </w:r>
      </w:ins>
    </w:p>
    <w:p w:rsidR="00B958A1" w:rsidRPr="00B958A1" w:rsidRDefault="00B958A1" w:rsidP="00B958A1">
      <w:pPr>
        <w:numPr>
          <w:ilvl w:val="0"/>
          <w:numId w:val="3"/>
        </w:numPr>
        <w:shd w:val="clear" w:color="auto" w:fill="FFFFFF"/>
        <w:spacing w:before="240" w:line="240" w:lineRule="auto"/>
        <w:ind w:left="230"/>
        <w:jc w:val="both"/>
        <w:textAlignment w:val="baseline"/>
        <w:rPr>
          <w:ins w:id="38" w:author="Unknown"/>
          <w:rFonts w:ascii="Arial" w:hAnsi="Arial" w:cs="Arial"/>
          <w:sz w:val="24"/>
          <w:szCs w:val="24"/>
        </w:rPr>
      </w:pPr>
      <w:ins w:id="39" w:author="Unknown">
        <w:r w:rsidRPr="00B958A1">
          <w:rPr>
            <w:rFonts w:ascii="Arial" w:hAnsi="Arial" w:cs="Arial"/>
            <w:sz w:val="24"/>
            <w:szCs w:val="24"/>
          </w:rPr>
          <w:t>In the year 1992, Hewlett Packard 9.0 was released.</w:t>
        </w:r>
      </w:ins>
    </w:p>
    <w:p w:rsidR="00B958A1" w:rsidRPr="00B958A1" w:rsidRDefault="00B958A1" w:rsidP="00B958A1">
      <w:pPr>
        <w:numPr>
          <w:ilvl w:val="0"/>
          <w:numId w:val="3"/>
        </w:numPr>
        <w:shd w:val="clear" w:color="auto" w:fill="FFFFFF"/>
        <w:spacing w:before="240" w:line="240" w:lineRule="auto"/>
        <w:ind w:left="230"/>
        <w:jc w:val="both"/>
        <w:textAlignment w:val="baseline"/>
        <w:rPr>
          <w:ins w:id="40" w:author="Unknown"/>
          <w:rFonts w:ascii="Arial" w:hAnsi="Arial" w:cs="Arial"/>
          <w:sz w:val="24"/>
          <w:szCs w:val="24"/>
        </w:rPr>
      </w:pPr>
      <w:ins w:id="41" w:author="Unknown">
        <w:r w:rsidRPr="00B958A1">
          <w:rPr>
            <w:rFonts w:ascii="Arial" w:hAnsi="Arial" w:cs="Arial"/>
            <w:sz w:val="24"/>
            <w:szCs w:val="24"/>
          </w:rPr>
          <w:t xml:space="preserve">In the year 1993, </w:t>
        </w:r>
        <w:proofErr w:type="spellStart"/>
        <w:r w:rsidRPr="00B958A1">
          <w:rPr>
            <w:rFonts w:ascii="Arial" w:hAnsi="Arial" w:cs="Arial"/>
            <w:sz w:val="24"/>
            <w:szCs w:val="24"/>
          </w:rPr>
          <w:t>NetBSD</w:t>
        </w:r>
        <w:proofErr w:type="spellEnd"/>
        <w:r w:rsidRPr="00B958A1">
          <w:rPr>
            <w:rFonts w:ascii="Arial" w:hAnsi="Arial" w:cs="Arial"/>
            <w:sz w:val="24"/>
            <w:szCs w:val="24"/>
          </w:rPr>
          <w:t xml:space="preserve"> 0.8 and FreeBSD 1.0 released.</w:t>
        </w:r>
      </w:ins>
    </w:p>
    <w:p w:rsidR="00B958A1" w:rsidRPr="00B958A1" w:rsidRDefault="00B958A1" w:rsidP="00B958A1">
      <w:pPr>
        <w:numPr>
          <w:ilvl w:val="0"/>
          <w:numId w:val="3"/>
        </w:numPr>
        <w:shd w:val="clear" w:color="auto" w:fill="FFFFFF"/>
        <w:spacing w:before="240" w:line="240" w:lineRule="auto"/>
        <w:ind w:left="230"/>
        <w:jc w:val="both"/>
        <w:textAlignment w:val="baseline"/>
        <w:rPr>
          <w:ins w:id="42" w:author="Unknown"/>
          <w:rFonts w:ascii="Arial" w:hAnsi="Arial" w:cs="Arial"/>
          <w:sz w:val="24"/>
          <w:szCs w:val="24"/>
        </w:rPr>
      </w:pPr>
      <w:ins w:id="43" w:author="Unknown">
        <w:r w:rsidRPr="00B958A1">
          <w:rPr>
            <w:rFonts w:ascii="Arial" w:hAnsi="Arial" w:cs="Arial"/>
            <w:sz w:val="24"/>
            <w:szCs w:val="24"/>
          </w:rPr>
          <w:t xml:space="preserve">In the year 1994, Red Hat Linux was </w:t>
        </w:r>
        <w:proofErr w:type="gramStart"/>
        <w:r w:rsidRPr="00B958A1">
          <w:rPr>
            <w:rFonts w:ascii="Arial" w:hAnsi="Arial" w:cs="Arial"/>
            <w:sz w:val="24"/>
            <w:szCs w:val="24"/>
          </w:rPr>
          <w:t>introduced,</w:t>
        </w:r>
        <w:proofErr w:type="gramEnd"/>
        <w:r w:rsidRPr="00B958A1">
          <w:rPr>
            <w:rFonts w:ascii="Arial" w:hAnsi="Arial" w:cs="Arial"/>
            <w:sz w:val="24"/>
            <w:szCs w:val="24"/>
          </w:rPr>
          <w:t xml:space="preserve"> Caldera was founded by Bryan Sparks and Ransom Love and NetBSD1.0 Released.</w:t>
        </w:r>
      </w:ins>
    </w:p>
    <w:p w:rsidR="00B958A1" w:rsidRPr="00B958A1" w:rsidRDefault="00B958A1" w:rsidP="00B958A1">
      <w:pPr>
        <w:numPr>
          <w:ilvl w:val="0"/>
          <w:numId w:val="3"/>
        </w:numPr>
        <w:shd w:val="clear" w:color="auto" w:fill="FFFFFF"/>
        <w:spacing w:before="240" w:line="240" w:lineRule="auto"/>
        <w:ind w:left="230"/>
        <w:jc w:val="both"/>
        <w:textAlignment w:val="baseline"/>
        <w:rPr>
          <w:ins w:id="44" w:author="Unknown"/>
          <w:rFonts w:ascii="Arial" w:hAnsi="Arial" w:cs="Arial"/>
          <w:sz w:val="24"/>
          <w:szCs w:val="24"/>
        </w:rPr>
      </w:pPr>
      <w:ins w:id="45" w:author="Unknown">
        <w:r w:rsidRPr="00B958A1">
          <w:rPr>
            <w:rFonts w:ascii="Arial" w:hAnsi="Arial" w:cs="Arial"/>
            <w:sz w:val="24"/>
            <w:szCs w:val="24"/>
          </w:rPr>
          <w:t>In the year 1995, FreeBSD 2.0 and HP UX 10.0 were released.</w:t>
        </w:r>
      </w:ins>
    </w:p>
    <w:p w:rsidR="00B958A1" w:rsidRPr="00B958A1" w:rsidRDefault="00B958A1" w:rsidP="00B958A1">
      <w:pPr>
        <w:numPr>
          <w:ilvl w:val="0"/>
          <w:numId w:val="3"/>
        </w:numPr>
        <w:shd w:val="clear" w:color="auto" w:fill="FFFFFF"/>
        <w:spacing w:before="240" w:line="240" w:lineRule="auto"/>
        <w:ind w:left="230"/>
        <w:jc w:val="both"/>
        <w:textAlignment w:val="baseline"/>
        <w:rPr>
          <w:ins w:id="46" w:author="Unknown"/>
          <w:rFonts w:ascii="Arial" w:hAnsi="Arial" w:cs="Arial"/>
          <w:sz w:val="24"/>
          <w:szCs w:val="24"/>
        </w:rPr>
      </w:pPr>
      <w:ins w:id="47" w:author="Unknown">
        <w:r w:rsidRPr="00B958A1">
          <w:rPr>
            <w:rFonts w:ascii="Arial" w:hAnsi="Arial" w:cs="Arial"/>
            <w:sz w:val="24"/>
            <w:szCs w:val="24"/>
          </w:rPr>
          <w:t xml:space="preserve">In the year 1996, K Desktop Environment was developed by Matthias </w:t>
        </w:r>
        <w:proofErr w:type="spellStart"/>
        <w:r w:rsidRPr="00B958A1">
          <w:rPr>
            <w:rFonts w:ascii="Arial" w:hAnsi="Arial" w:cs="Arial"/>
            <w:sz w:val="24"/>
            <w:szCs w:val="24"/>
          </w:rPr>
          <w:t>Ettrich</w:t>
        </w:r>
        <w:proofErr w:type="spellEnd"/>
        <w:r w:rsidRPr="00B958A1">
          <w:rPr>
            <w:rFonts w:ascii="Arial" w:hAnsi="Arial" w:cs="Arial"/>
            <w:sz w:val="24"/>
            <w:szCs w:val="24"/>
          </w:rPr>
          <w:t>.</w:t>
        </w:r>
      </w:ins>
    </w:p>
    <w:p w:rsidR="00B958A1" w:rsidRPr="00B958A1" w:rsidRDefault="00B958A1" w:rsidP="00B958A1">
      <w:pPr>
        <w:numPr>
          <w:ilvl w:val="0"/>
          <w:numId w:val="3"/>
        </w:numPr>
        <w:shd w:val="clear" w:color="auto" w:fill="FFFFFF"/>
        <w:spacing w:before="240" w:line="240" w:lineRule="auto"/>
        <w:ind w:left="230"/>
        <w:jc w:val="both"/>
        <w:textAlignment w:val="baseline"/>
        <w:rPr>
          <w:ins w:id="48" w:author="Unknown"/>
          <w:rFonts w:ascii="Arial" w:hAnsi="Arial" w:cs="Arial"/>
          <w:sz w:val="24"/>
          <w:szCs w:val="24"/>
        </w:rPr>
      </w:pPr>
      <w:ins w:id="49" w:author="Unknown">
        <w:r w:rsidRPr="00B958A1">
          <w:rPr>
            <w:rFonts w:ascii="Arial" w:hAnsi="Arial" w:cs="Arial"/>
            <w:sz w:val="24"/>
            <w:szCs w:val="24"/>
          </w:rPr>
          <w:t>In the year 1997, HP-UX 11.0 was released.</w:t>
        </w:r>
      </w:ins>
    </w:p>
    <w:p w:rsidR="00B958A1" w:rsidRPr="00B958A1" w:rsidRDefault="00B958A1" w:rsidP="00B958A1">
      <w:pPr>
        <w:numPr>
          <w:ilvl w:val="0"/>
          <w:numId w:val="3"/>
        </w:numPr>
        <w:shd w:val="clear" w:color="auto" w:fill="FFFFFF"/>
        <w:spacing w:before="240" w:line="240" w:lineRule="auto"/>
        <w:ind w:left="230"/>
        <w:jc w:val="both"/>
        <w:textAlignment w:val="baseline"/>
        <w:rPr>
          <w:ins w:id="50" w:author="Unknown"/>
          <w:rFonts w:ascii="Arial" w:hAnsi="Arial" w:cs="Arial"/>
          <w:sz w:val="24"/>
          <w:szCs w:val="24"/>
        </w:rPr>
      </w:pPr>
      <w:ins w:id="51" w:author="Unknown">
        <w:r w:rsidRPr="00B958A1">
          <w:rPr>
            <w:rFonts w:ascii="Arial" w:hAnsi="Arial" w:cs="Arial"/>
            <w:sz w:val="24"/>
            <w:szCs w:val="24"/>
          </w:rPr>
          <w:t xml:space="preserve">In the year 1998, the fifth generation of SGI Unix </w:t>
        </w:r>
        <w:proofErr w:type="spellStart"/>
        <w:r w:rsidRPr="00B958A1">
          <w:rPr>
            <w:rFonts w:ascii="Arial" w:hAnsi="Arial" w:cs="Arial"/>
            <w:sz w:val="24"/>
            <w:szCs w:val="24"/>
          </w:rPr>
          <w:t>i.e</w:t>
        </w:r>
        <w:proofErr w:type="spellEnd"/>
        <w:r w:rsidRPr="00B958A1">
          <w:rPr>
            <w:rFonts w:ascii="Arial" w:hAnsi="Arial" w:cs="Arial"/>
            <w:sz w:val="24"/>
            <w:szCs w:val="24"/>
          </w:rPr>
          <w:t xml:space="preserve"> IRIX 6.5, Sun Solaris 7 operating system, and Free BSD 3.0 was released.</w:t>
        </w:r>
      </w:ins>
    </w:p>
    <w:p w:rsidR="00B958A1" w:rsidRPr="00B958A1" w:rsidRDefault="00B958A1" w:rsidP="00B958A1">
      <w:pPr>
        <w:numPr>
          <w:ilvl w:val="0"/>
          <w:numId w:val="3"/>
        </w:numPr>
        <w:shd w:val="clear" w:color="auto" w:fill="FFFFFF"/>
        <w:spacing w:before="240" w:line="240" w:lineRule="auto"/>
        <w:ind w:left="230"/>
        <w:jc w:val="both"/>
        <w:textAlignment w:val="baseline"/>
        <w:rPr>
          <w:ins w:id="52" w:author="Unknown"/>
          <w:rFonts w:ascii="Arial" w:hAnsi="Arial" w:cs="Arial"/>
          <w:sz w:val="24"/>
          <w:szCs w:val="24"/>
        </w:rPr>
      </w:pPr>
      <w:ins w:id="53" w:author="Unknown">
        <w:r w:rsidRPr="00B958A1">
          <w:rPr>
            <w:rFonts w:ascii="Arial" w:hAnsi="Arial" w:cs="Arial"/>
            <w:sz w:val="24"/>
            <w:szCs w:val="24"/>
          </w:rPr>
          <w:t>In the year 2000, the agreement of Caldera Systems with the SCO server software division and the professional services division was announced.</w:t>
        </w:r>
      </w:ins>
    </w:p>
    <w:p w:rsidR="00B958A1" w:rsidRPr="00B958A1" w:rsidRDefault="00B958A1" w:rsidP="00B958A1">
      <w:pPr>
        <w:numPr>
          <w:ilvl w:val="0"/>
          <w:numId w:val="3"/>
        </w:numPr>
        <w:shd w:val="clear" w:color="auto" w:fill="FFFFFF"/>
        <w:spacing w:before="240" w:line="240" w:lineRule="auto"/>
        <w:ind w:left="230"/>
        <w:jc w:val="both"/>
        <w:textAlignment w:val="baseline"/>
        <w:rPr>
          <w:ins w:id="54" w:author="Unknown"/>
          <w:rFonts w:ascii="Arial" w:hAnsi="Arial" w:cs="Arial"/>
          <w:sz w:val="24"/>
          <w:szCs w:val="24"/>
        </w:rPr>
      </w:pPr>
      <w:ins w:id="55" w:author="Unknown">
        <w:r w:rsidRPr="00B958A1">
          <w:rPr>
            <w:rFonts w:ascii="Arial" w:hAnsi="Arial" w:cs="Arial"/>
            <w:sz w:val="24"/>
            <w:szCs w:val="24"/>
          </w:rPr>
          <w:t xml:space="preserve">In the year 2001, </w:t>
        </w:r>
        <w:proofErr w:type="spellStart"/>
        <w:r w:rsidRPr="00B958A1">
          <w:rPr>
            <w:rFonts w:ascii="Arial" w:hAnsi="Arial" w:cs="Arial"/>
            <w:sz w:val="24"/>
            <w:szCs w:val="24"/>
          </w:rPr>
          <w:t>Linus</w:t>
        </w:r>
        <w:proofErr w:type="spellEnd"/>
        <w:r w:rsidRPr="00B958A1">
          <w:rPr>
            <w:rFonts w:ascii="Arial" w:hAnsi="Arial" w:cs="Arial"/>
            <w:sz w:val="24"/>
            <w:szCs w:val="24"/>
          </w:rPr>
          <w:t xml:space="preserve"> </w:t>
        </w:r>
        <w:proofErr w:type="spellStart"/>
        <w:r w:rsidRPr="00B958A1">
          <w:rPr>
            <w:rFonts w:ascii="Arial" w:hAnsi="Arial" w:cs="Arial"/>
            <w:sz w:val="24"/>
            <w:szCs w:val="24"/>
          </w:rPr>
          <w:t>Torvalds</w:t>
        </w:r>
        <w:proofErr w:type="spellEnd"/>
        <w:r w:rsidRPr="00B958A1">
          <w:rPr>
            <w:rFonts w:ascii="Arial" w:hAnsi="Arial" w:cs="Arial"/>
            <w:sz w:val="24"/>
            <w:szCs w:val="24"/>
          </w:rPr>
          <w:t xml:space="preserve"> released the Linux 2.4 version source code.</w:t>
        </w:r>
      </w:ins>
    </w:p>
    <w:p w:rsidR="00B958A1" w:rsidRPr="00B958A1" w:rsidRDefault="00B958A1" w:rsidP="00B958A1">
      <w:pPr>
        <w:numPr>
          <w:ilvl w:val="0"/>
          <w:numId w:val="3"/>
        </w:numPr>
        <w:shd w:val="clear" w:color="auto" w:fill="FFFFFF"/>
        <w:spacing w:before="240" w:line="240" w:lineRule="auto"/>
        <w:ind w:left="230"/>
        <w:jc w:val="both"/>
        <w:textAlignment w:val="baseline"/>
        <w:rPr>
          <w:ins w:id="56" w:author="Unknown"/>
          <w:rFonts w:ascii="Arial" w:hAnsi="Arial" w:cs="Arial"/>
          <w:sz w:val="24"/>
          <w:szCs w:val="24"/>
        </w:rPr>
      </w:pPr>
      <w:ins w:id="57" w:author="Unknown">
        <w:r w:rsidRPr="00B958A1">
          <w:rPr>
            <w:rFonts w:ascii="Arial" w:hAnsi="Arial" w:cs="Arial"/>
            <w:sz w:val="24"/>
            <w:szCs w:val="24"/>
          </w:rPr>
          <w:lastRenderedPageBreak/>
          <w:t>In the year 2001, Microsoft filed a trademark suit against Lindows.com</w:t>
        </w:r>
      </w:ins>
    </w:p>
    <w:p w:rsidR="00B958A1" w:rsidRPr="00B958A1" w:rsidRDefault="00B958A1" w:rsidP="00B958A1">
      <w:pPr>
        <w:numPr>
          <w:ilvl w:val="0"/>
          <w:numId w:val="3"/>
        </w:numPr>
        <w:shd w:val="clear" w:color="auto" w:fill="FFFFFF"/>
        <w:spacing w:before="240" w:line="240" w:lineRule="auto"/>
        <w:ind w:left="230"/>
        <w:jc w:val="both"/>
        <w:textAlignment w:val="baseline"/>
        <w:rPr>
          <w:ins w:id="58" w:author="Unknown"/>
          <w:rFonts w:ascii="Arial" w:hAnsi="Arial" w:cs="Arial"/>
          <w:sz w:val="24"/>
          <w:szCs w:val="24"/>
        </w:rPr>
      </w:pPr>
      <w:ins w:id="59" w:author="Unknown">
        <w:r w:rsidRPr="00B958A1">
          <w:rPr>
            <w:rFonts w:ascii="Arial" w:hAnsi="Arial" w:cs="Arial"/>
            <w:sz w:val="24"/>
            <w:szCs w:val="24"/>
          </w:rPr>
          <w:t xml:space="preserve">In the year 2004, </w:t>
        </w:r>
        <w:proofErr w:type="spellStart"/>
        <w:r w:rsidRPr="00B958A1">
          <w:rPr>
            <w:rFonts w:ascii="Arial" w:hAnsi="Arial" w:cs="Arial"/>
            <w:sz w:val="24"/>
            <w:szCs w:val="24"/>
          </w:rPr>
          <w:t>Lindows</w:t>
        </w:r>
        <w:proofErr w:type="spellEnd"/>
        <w:r w:rsidRPr="00B958A1">
          <w:rPr>
            <w:rFonts w:ascii="Arial" w:hAnsi="Arial" w:cs="Arial"/>
            <w:sz w:val="24"/>
            <w:szCs w:val="24"/>
          </w:rPr>
          <w:t xml:space="preserve"> name was changed to </w:t>
        </w:r>
        <w:proofErr w:type="spellStart"/>
        <w:r w:rsidRPr="00B958A1">
          <w:rPr>
            <w:rFonts w:ascii="Arial" w:hAnsi="Arial" w:cs="Arial"/>
            <w:sz w:val="24"/>
            <w:szCs w:val="24"/>
          </w:rPr>
          <w:t>Linspire</w:t>
        </w:r>
        <w:proofErr w:type="spellEnd"/>
        <w:r w:rsidRPr="00B958A1">
          <w:rPr>
            <w:rFonts w:ascii="Arial" w:hAnsi="Arial" w:cs="Arial"/>
            <w:sz w:val="24"/>
            <w:szCs w:val="24"/>
          </w:rPr>
          <w:t>.</w:t>
        </w:r>
      </w:ins>
    </w:p>
    <w:p w:rsidR="00B958A1" w:rsidRPr="00B958A1" w:rsidRDefault="00B958A1" w:rsidP="00B958A1">
      <w:pPr>
        <w:numPr>
          <w:ilvl w:val="0"/>
          <w:numId w:val="3"/>
        </w:numPr>
        <w:shd w:val="clear" w:color="auto" w:fill="FFFFFF"/>
        <w:spacing w:before="240" w:line="240" w:lineRule="auto"/>
        <w:ind w:left="230"/>
        <w:jc w:val="both"/>
        <w:textAlignment w:val="baseline"/>
        <w:rPr>
          <w:ins w:id="60" w:author="Unknown"/>
          <w:rFonts w:ascii="Arial" w:hAnsi="Arial" w:cs="Arial"/>
          <w:sz w:val="24"/>
          <w:szCs w:val="24"/>
        </w:rPr>
      </w:pPr>
      <w:ins w:id="61" w:author="Unknown">
        <w:r w:rsidRPr="00B958A1">
          <w:rPr>
            <w:rFonts w:ascii="Arial" w:hAnsi="Arial" w:cs="Arial"/>
            <w:sz w:val="24"/>
            <w:szCs w:val="24"/>
          </w:rPr>
          <w:t xml:space="preserve">In the year 2004, the first release of </w:t>
        </w:r>
        <w:proofErr w:type="spellStart"/>
        <w:r w:rsidRPr="00B958A1">
          <w:rPr>
            <w:rFonts w:ascii="Arial" w:hAnsi="Arial" w:cs="Arial"/>
            <w:sz w:val="24"/>
            <w:szCs w:val="24"/>
          </w:rPr>
          <w:t>Ubuntu</w:t>
        </w:r>
        <w:proofErr w:type="spellEnd"/>
        <w:r w:rsidRPr="00B958A1">
          <w:rPr>
            <w:rFonts w:ascii="Arial" w:hAnsi="Arial" w:cs="Arial"/>
            <w:sz w:val="24"/>
            <w:szCs w:val="24"/>
          </w:rPr>
          <w:t xml:space="preserve"> was released.</w:t>
        </w:r>
      </w:ins>
    </w:p>
    <w:p w:rsidR="00B958A1" w:rsidRPr="00B958A1" w:rsidRDefault="00B958A1" w:rsidP="00B958A1">
      <w:pPr>
        <w:numPr>
          <w:ilvl w:val="0"/>
          <w:numId w:val="3"/>
        </w:numPr>
        <w:shd w:val="clear" w:color="auto" w:fill="FFFFFF"/>
        <w:spacing w:before="240" w:line="240" w:lineRule="auto"/>
        <w:ind w:left="230"/>
        <w:jc w:val="both"/>
        <w:textAlignment w:val="baseline"/>
        <w:rPr>
          <w:ins w:id="62" w:author="Unknown"/>
          <w:rFonts w:ascii="Arial" w:hAnsi="Arial" w:cs="Arial"/>
          <w:sz w:val="24"/>
          <w:szCs w:val="24"/>
        </w:rPr>
      </w:pPr>
      <w:ins w:id="63" w:author="Unknown">
        <w:r w:rsidRPr="00B958A1">
          <w:rPr>
            <w:rFonts w:ascii="Arial" w:hAnsi="Arial" w:cs="Arial"/>
            <w:sz w:val="24"/>
            <w:szCs w:val="24"/>
          </w:rPr>
          <w:t xml:space="preserve">In the year 2005, </w:t>
        </w:r>
        <w:proofErr w:type="gramStart"/>
        <w:r w:rsidRPr="00B958A1">
          <w:rPr>
            <w:rFonts w:ascii="Arial" w:hAnsi="Arial" w:cs="Arial"/>
            <w:sz w:val="24"/>
            <w:szCs w:val="24"/>
          </w:rPr>
          <w:t>The</w:t>
        </w:r>
        <w:proofErr w:type="gramEnd"/>
        <w:r w:rsidRPr="00B958A1">
          <w:rPr>
            <w:rFonts w:ascii="Arial" w:hAnsi="Arial" w:cs="Arial"/>
            <w:sz w:val="24"/>
            <w:szCs w:val="24"/>
          </w:rPr>
          <w:t xml:space="preserve"> project, </w:t>
        </w:r>
        <w:proofErr w:type="spellStart"/>
        <w:r w:rsidRPr="00B958A1">
          <w:rPr>
            <w:rFonts w:ascii="Arial" w:hAnsi="Arial" w:cs="Arial"/>
            <w:sz w:val="24"/>
            <w:szCs w:val="24"/>
          </w:rPr>
          <w:t>openSUSE</w:t>
        </w:r>
        <w:proofErr w:type="spellEnd"/>
        <w:r w:rsidRPr="00B958A1">
          <w:rPr>
            <w:rFonts w:ascii="Arial" w:hAnsi="Arial" w:cs="Arial"/>
            <w:sz w:val="24"/>
            <w:szCs w:val="24"/>
          </w:rPr>
          <w:t xml:space="preserve"> began a free distribution from Novell’s community.</w:t>
        </w:r>
      </w:ins>
    </w:p>
    <w:p w:rsidR="00B958A1" w:rsidRPr="00B958A1" w:rsidRDefault="00B958A1" w:rsidP="00B958A1">
      <w:pPr>
        <w:numPr>
          <w:ilvl w:val="0"/>
          <w:numId w:val="3"/>
        </w:numPr>
        <w:shd w:val="clear" w:color="auto" w:fill="FFFFFF"/>
        <w:spacing w:before="240" w:line="240" w:lineRule="auto"/>
        <w:ind w:left="230"/>
        <w:jc w:val="both"/>
        <w:textAlignment w:val="baseline"/>
        <w:rPr>
          <w:ins w:id="64" w:author="Unknown"/>
          <w:rFonts w:ascii="Arial" w:hAnsi="Arial" w:cs="Arial"/>
          <w:sz w:val="24"/>
          <w:szCs w:val="24"/>
        </w:rPr>
      </w:pPr>
      <w:ins w:id="65" w:author="Unknown">
        <w:r w:rsidRPr="00B958A1">
          <w:rPr>
            <w:rFonts w:ascii="Arial" w:hAnsi="Arial" w:cs="Arial"/>
            <w:sz w:val="24"/>
            <w:szCs w:val="24"/>
          </w:rPr>
          <w:t>In the year 2006, Oracle released its own distribution of Red Hat.</w:t>
        </w:r>
      </w:ins>
    </w:p>
    <w:p w:rsidR="00B958A1" w:rsidRPr="00B958A1" w:rsidRDefault="00B958A1" w:rsidP="00B958A1">
      <w:pPr>
        <w:numPr>
          <w:ilvl w:val="0"/>
          <w:numId w:val="3"/>
        </w:numPr>
        <w:shd w:val="clear" w:color="auto" w:fill="FFFFFF"/>
        <w:spacing w:before="240" w:line="240" w:lineRule="auto"/>
        <w:ind w:left="230"/>
        <w:jc w:val="both"/>
        <w:textAlignment w:val="baseline"/>
        <w:rPr>
          <w:ins w:id="66" w:author="Unknown"/>
          <w:rFonts w:ascii="Arial" w:hAnsi="Arial" w:cs="Arial"/>
          <w:sz w:val="24"/>
          <w:szCs w:val="24"/>
        </w:rPr>
      </w:pPr>
      <w:ins w:id="67" w:author="Unknown">
        <w:r w:rsidRPr="00B958A1">
          <w:rPr>
            <w:rFonts w:ascii="Arial" w:hAnsi="Arial" w:cs="Arial"/>
            <w:sz w:val="24"/>
            <w:szCs w:val="24"/>
          </w:rPr>
          <w:t xml:space="preserve">In the year 2007, Dell started distributing laptops with </w:t>
        </w:r>
        <w:proofErr w:type="spellStart"/>
        <w:r w:rsidRPr="00B958A1">
          <w:rPr>
            <w:rFonts w:ascii="Arial" w:hAnsi="Arial" w:cs="Arial"/>
            <w:sz w:val="24"/>
            <w:szCs w:val="24"/>
          </w:rPr>
          <w:t>Ubuntu</w:t>
        </w:r>
        <w:proofErr w:type="spellEnd"/>
        <w:r w:rsidRPr="00B958A1">
          <w:rPr>
            <w:rFonts w:ascii="Arial" w:hAnsi="Arial" w:cs="Arial"/>
            <w:sz w:val="24"/>
            <w:szCs w:val="24"/>
          </w:rPr>
          <w:t xml:space="preserve"> pre-installed in it.</w:t>
        </w:r>
      </w:ins>
    </w:p>
    <w:p w:rsidR="00B958A1" w:rsidRPr="00B958A1" w:rsidRDefault="00B958A1" w:rsidP="00B958A1">
      <w:pPr>
        <w:numPr>
          <w:ilvl w:val="0"/>
          <w:numId w:val="3"/>
        </w:numPr>
        <w:shd w:val="clear" w:color="auto" w:fill="FFFFFF"/>
        <w:spacing w:before="240" w:line="240" w:lineRule="auto"/>
        <w:ind w:left="230"/>
        <w:jc w:val="both"/>
        <w:textAlignment w:val="baseline"/>
        <w:rPr>
          <w:ins w:id="68" w:author="Unknown"/>
          <w:rFonts w:ascii="Arial" w:hAnsi="Arial" w:cs="Arial"/>
          <w:sz w:val="24"/>
          <w:szCs w:val="24"/>
        </w:rPr>
      </w:pPr>
      <w:ins w:id="69" w:author="Unknown">
        <w:r w:rsidRPr="00B958A1">
          <w:rPr>
            <w:rFonts w:ascii="Arial" w:hAnsi="Arial" w:cs="Arial"/>
            <w:sz w:val="24"/>
            <w:szCs w:val="24"/>
          </w:rPr>
          <w:t xml:space="preserve">In the year 2011, the Linux kernel 3.0 </w:t>
        </w:r>
        <w:proofErr w:type="gramStart"/>
        <w:r w:rsidRPr="00B958A1">
          <w:rPr>
            <w:rFonts w:ascii="Arial" w:hAnsi="Arial" w:cs="Arial"/>
            <w:sz w:val="24"/>
            <w:szCs w:val="24"/>
          </w:rPr>
          <w:t>version</w:t>
        </w:r>
        <w:proofErr w:type="gramEnd"/>
        <w:r w:rsidRPr="00B958A1">
          <w:rPr>
            <w:rFonts w:ascii="Arial" w:hAnsi="Arial" w:cs="Arial"/>
            <w:sz w:val="24"/>
            <w:szCs w:val="24"/>
          </w:rPr>
          <w:t xml:space="preserve"> was released.</w:t>
        </w:r>
      </w:ins>
    </w:p>
    <w:p w:rsidR="00B958A1" w:rsidRPr="00B958A1" w:rsidRDefault="00B958A1" w:rsidP="00B958A1">
      <w:pPr>
        <w:numPr>
          <w:ilvl w:val="0"/>
          <w:numId w:val="3"/>
        </w:numPr>
        <w:shd w:val="clear" w:color="auto" w:fill="FFFFFF"/>
        <w:spacing w:before="240" w:line="240" w:lineRule="auto"/>
        <w:ind w:left="230"/>
        <w:jc w:val="both"/>
        <w:textAlignment w:val="baseline"/>
        <w:rPr>
          <w:ins w:id="70" w:author="Unknown"/>
          <w:rFonts w:ascii="Arial" w:hAnsi="Arial" w:cs="Arial"/>
          <w:sz w:val="24"/>
          <w:szCs w:val="24"/>
        </w:rPr>
      </w:pPr>
      <w:ins w:id="71" w:author="Unknown">
        <w:r w:rsidRPr="00B958A1">
          <w:rPr>
            <w:rFonts w:ascii="Arial" w:hAnsi="Arial" w:cs="Arial"/>
            <w:sz w:val="24"/>
            <w:szCs w:val="24"/>
          </w:rPr>
          <w:t xml:space="preserve">In the year 2013, Google Linux-based Android claimed 75% of the </w:t>
        </w:r>
        <w:proofErr w:type="spellStart"/>
        <w:r w:rsidRPr="00B958A1">
          <w:rPr>
            <w:rFonts w:ascii="Arial" w:hAnsi="Arial" w:cs="Arial"/>
            <w:sz w:val="24"/>
            <w:szCs w:val="24"/>
          </w:rPr>
          <w:t>smartphone</w:t>
        </w:r>
        <w:proofErr w:type="spellEnd"/>
        <w:r w:rsidRPr="00B958A1">
          <w:rPr>
            <w:rFonts w:ascii="Arial" w:hAnsi="Arial" w:cs="Arial"/>
            <w:sz w:val="24"/>
            <w:szCs w:val="24"/>
          </w:rPr>
          <w:t xml:space="preserve"> market share, in terms of the number of phones shipped.</w:t>
        </w:r>
      </w:ins>
    </w:p>
    <w:p w:rsidR="00B958A1" w:rsidRPr="00B958A1" w:rsidRDefault="00B958A1" w:rsidP="00B958A1">
      <w:pPr>
        <w:numPr>
          <w:ilvl w:val="0"/>
          <w:numId w:val="3"/>
        </w:numPr>
        <w:shd w:val="clear" w:color="auto" w:fill="FFFFFF"/>
        <w:spacing w:before="240" w:line="240" w:lineRule="auto"/>
        <w:ind w:left="230"/>
        <w:jc w:val="both"/>
        <w:textAlignment w:val="baseline"/>
        <w:rPr>
          <w:ins w:id="72" w:author="Unknown"/>
          <w:rFonts w:ascii="Arial" w:hAnsi="Arial" w:cs="Arial"/>
          <w:sz w:val="24"/>
          <w:szCs w:val="24"/>
        </w:rPr>
      </w:pPr>
      <w:ins w:id="73" w:author="Unknown">
        <w:r w:rsidRPr="00B958A1">
          <w:rPr>
            <w:rFonts w:ascii="Arial" w:hAnsi="Arial" w:cs="Arial"/>
            <w:sz w:val="24"/>
            <w:szCs w:val="24"/>
          </w:rPr>
          <w:t xml:space="preserve">In the year 2014, </w:t>
        </w:r>
        <w:proofErr w:type="spellStart"/>
        <w:r w:rsidRPr="00B958A1">
          <w:rPr>
            <w:rFonts w:ascii="Arial" w:hAnsi="Arial" w:cs="Arial"/>
            <w:sz w:val="24"/>
            <w:szCs w:val="24"/>
          </w:rPr>
          <w:t>Ubuntu</w:t>
        </w:r>
        <w:proofErr w:type="spellEnd"/>
        <w:r w:rsidRPr="00B958A1">
          <w:rPr>
            <w:rFonts w:ascii="Arial" w:hAnsi="Arial" w:cs="Arial"/>
            <w:sz w:val="24"/>
            <w:szCs w:val="24"/>
          </w:rPr>
          <w:t xml:space="preserve"> claimed 22,000,000 users.</w:t>
        </w:r>
      </w:ins>
    </w:p>
    <w:p w:rsidR="00B958A1" w:rsidRPr="00B958A1" w:rsidRDefault="00B958A1" w:rsidP="00B958A1">
      <w:pPr>
        <w:shd w:val="clear" w:color="auto" w:fill="FFFFFF"/>
        <w:spacing w:before="240"/>
        <w:jc w:val="both"/>
        <w:textAlignment w:val="baseline"/>
        <w:rPr>
          <w:ins w:id="74" w:author="Unknown"/>
          <w:rFonts w:ascii="inherit" w:hAnsi="inherit" w:cs="Arial"/>
          <w:sz w:val="24"/>
          <w:szCs w:val="24"/>
        </w:rPr>
      </w:pPr>
      <w:r w:rsidRPr="00B958A1">
        <w:rPr>
          <w:rFonts w:ascii="inherit" w:hAnsi="inherit" w:cs="Arial"/>
          <w:noProof/>
          <w:sz w:val="24"/>
          <w:szCs w:val="24"/>
          <w:lang w:eastAsia="en-IN"/>
        </w:rPr>
        <w:drawing>
          <wp:inline distT="0" distB="0" distL="0" distR="0">
            <wp:extent cx="4418330" cy="2355215"/>
            <wp:effectExtent l="19050" t="0" r="1270" b="0"/>
            <wp:docPr id="2" name="Picture 2" descr="The History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History of Linux"/>
                    <pic:cNvPicPr>
                      <a:picLocks noChangeAspect="1" noChangeArrowheads="1"/>
                    </pic:cNvPicPr>
                  </pic:nvPicPr>
                  <pic:blipFill>
                    <a:blip r:embed="rId7" cstate="print"/>
                    <a:srcRect/>
                    <a:stretch>
                      <a:fillRect/>
                    </a:stretch>
                  </pic:blipFill>
                  <pic:spPr bwMode="auto">
                    <a:xfrm>
                      <a:off x="0" y="0"/>
                      <a:ext cx="4418330" cy="2355215"/>
                    </a:xfrm>
                    <a:prstGeom prst="rect">
                      <a:avLst/>
                    </a:prstGeom>
                    <a:noFill/>
                    <a:ln w="9525">
                      <a:noFill/>
                      <a:miter lim="800000"/>
                      <a:headEnd/>
                      <a:tailEnd/>
                    </a:ln>
                  </pic:spPr>
                </pic:pic>
              </a:graphicData>
            </a:graphic>
          </wp:inline>
        </w:drawing>
      </w:r>
      <w:ins w:id="75" w:author="Unknown">
        <w:r w:rsidRPr="00B958A1">
          <w:rPr>
            <w:rFonts w:ascii="inherit" w:hAnsi="inherit" w:cs="Arial"/>
            <w:sz w:val="24"/>
            <w:szCs w:val="24"/>
          </w:rPr>
          <w:t>The History of Linux</w:t>
        </w:r>
      </w:ins>
    </w:p>
    <w:p w:rsidR="00B958A1" w:rsidRPr="00B958A1" w:rsidRDefault="00B958A1" w:rsidP="00B958A1">
      <w:pPr>
        <w:pStyle w:val="Heading3"/>
        <w:shd w:val="clear" w:color="auto" w:fill="FFFFFF"/>
        <w:spacing w:before="240" w:beforeAutospacing="0" w:after="200" w:afterAutospacing="0"/>
        <w:jc w:val="both"/>
        <w:textAlignment w:val="baseline"/>
        <w:rPr>
          <w:ins w:id="76" w:author="Unknown"/>
          <w:rFonts w:ascii="inherit" w:hAnsi="inherit" w:cs="Arial"/>
          <w:sz w:val="24"/>
          <w:szCs w:val="24"/>
        </w:rPr>
      </w:pPr>
      <w:ins w:id="77" w:author="Unknown">
        <w:r w:rsidRPr="00B958A1">
          <w:rPr>
            <w:rFonts w:ascii="inherit" w:hAnsi="inherit" w:cs="Arial"/>
            <w:sz w:val="24"/>
            <w:szCs w:val="24"/>
          </w:rPr>
          <w:t>Linux System Architecture</w:t>
        </w:r>
      </w:ins>
    </w:p>
    <w:p w:rsidR="00B958A1" w:rsidRPr="00B958A1" w:rsidRDefault="00B958A1" w:rsidP="00B958A1">
      <w:pPr>
        <w:pStyle w:val="NormalWeb"/>
        <w:shd w:val="clear" w:color="auto" w:fill="FFFFFF"/>
        <w:spacing w:before="240" w:beforeAutospacing="0" w:after="200" w:afterAutospacing="0"/>
        <w:jc w:val="both"/>
        <w:textAlignment w:val="baseline"/>
        <w:rPr>
          <w:ins w:id="78" w:author="Unknown"/>
          <w:rFonts w:ascii="Arial" w:hAnsi="Arial" w:cs="Arial"/>
        </w:rPr>
      </w:pPr>
      <w:ins w:id="79" w:author="Unknown">
        <w:r w:rsidRPr="00B958A1">
          <w:rPr>
            <w:rFonts w:ascii="Arial" w:hAnsi="Arial" w:cs="Arial"/>
          </w:rPr>
          <w:t>The Linux Operating System’s architecture primarily has these components: the Kernel, Hardware layer, System library, Shell, and System utility.</w:t>
        </w:r>
      </w:ins>
    </w:p>
    <w:p w:rsidR="00B958A1" w:rsidRPr="00B958A1" w:rsidRDefault="00B958A1" w:rsidP="00B958A1">
      <w:pPr>
        <w:shd w:val="clear" w:color="auto" w:fill="FFFFFF"/>
        <w:spacing w:before="240"/>
        <w:jc w:val="both"/>
        <w:textAlignment w:val="baseline"/>
        <w:rPr>
          <w:ins w:id="80" w:author="Unknown"/>
          <w:rFonts w:ascii="inherit" w:hAnsi="inherit" w:cs="Arial"/>
          <w:sz w:val="24"/>
          <w:szCs w:val="24"/>
        </w:rPr>
      </w:pPr>
      <w:r w:rsidRPr="00B958A1">
        <w:rPr>
          <w:rFonts w:ascii="inherit" w:hAnsi="inherit" w:cs="Arial"/>
          <w:noProof/>
          <w:sz w:val="24"/>
          <w:szCs w:val="24"/>
          <w:lang w:eastAsia="en-IN"/>
        </w:rPr>
        <w:lastRenderedPageBreak/>
        <w:drawing>
          <wp:inline distT="0" distB="0" distL="0" distR="0">
            <wp:extent cx="4074795" cy="2787015"/>
            <wp:effectExtent l="19050" t="0" r="1905" b="0"/>
            <wp:docPr id="3" name="Picture 3"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Linux"/>
                    <pic:cNvPicPr>
                      <a:picLocks noChangeAspect="1" noChangeArrowheads="1"/>
                    </pic:cNvPicPr>
                  </pic:nvPicPr>
                  <pic:blipFill>
                    <a:blip r:embed="rId8" cstate="print"/>
                    <a:srcRect/>
                    <a:stretch>
                      <a:fillRect/>
                    </a:stretch>
                  </pic:blipFill>
                  <pic:spPr bwMode="auto">
                    <a:xfrm>
                      <a:off x="0" y="0"/>
                      <a:ext cx="4074795" cy="2787015"/>
                    </a:xfrm>
                    <a:prstGeom prst="rect">
                      <a:avLst/>
                    </a:prstGeom>
                    <a:noFill/>
                    <a:ln w="9525">
                      <a:noFill/>
                      <a:miter lim="800000"/>
                      <a:headEnd/>
                      <a:tailEnd/>
                    </a:ln>
                  </pic:spPr>
                </pic:pic>
              </a:graphicData>
            </a:graphic>
          </wp:inline>
        </w:drawing>
      </w:r>
      <w:ins w:id="81" w:author="Unknown">
        <w:r w:rsidRPr="00B958A1">
          <w:rPr>
            <w:rFonts w:ascii="inherit" w:hAnsi="inherit" w:cs="Arial"/>
            <w:sz w:val="24"/>
            <w:szCs w:val="24"/>
          </w:rPr>
          <w:t>Architecture of Linux</w:t>
        </w:r>
      </w:ins>
    </w:p>
    <w:p w:rsidR="00B958A1" w:rsidRPr="00B958A1" w:rsidRDefault="00B958A1" w:rsidP="00B958A1">
      <w:pPr>
        <w:pStyle w:val="NormalWeb"/>
        <w:shd w:val="clear" w:color="auto" w:fill="FFFFFF"/>
        <w:spacing w:before="240" w:beforeAutospacing="0" w:after="200" w:afterAutospacing="0"/>
        <w:jc w:val="both"/>
        <w:textAlignment w:val="baseline"/>
        <w:rPr>
          <w:ins w:id="82" w:author="Unknown"/>
          <w:rFonts w:ascii="Arial" w:hAnsi="Arial" w:cs="Arial"/>
        </w:rPr>
      </w:pPr>
      <w:ins w:id="83" w:author="Unknown">
        <w:r w:rsidRPr="00B958A1">
          <w:rPr>
            <w:rFonts w:ascii="Arial" w:hAnsi="Arial" w:cs="Arial"/>
          </w:rPr>
          <w:t xml:space="preserve">1). </w:t>
        </w:r>
        <w:proofErr w:type="gramStart"/>
        <w:r w:rsidRPr="00B958A1">
          <w:rPr>
            <w:rFonts w:ascii="Arial" w:hAnsi="Arial" w:cs="Arial"/>
          </w:rPr>
          <w:t>The</w:t>
        </w:r>
        <w:proofErr w:type="gramEnd"/>
        <w:r w:rsidRPr="00B958A1">
          <w:rPr>
            <w:rFonts w:ascii="Arial" w:hAnsi="Arial" w:cs="Arial"/>
          </w:rPr>
          <w:t xml:space="preserve"> kernel is the core part of the operating system, which is responsible for all the major activities of the LINUX operating system. This operating system consists of </w:t>
        </w:r>
        <w:r w:rsidRPr="00B958A1">
          <w:rPr>
            <w:rFonts w:ascii="Arial" w:hAnsi="Arial" w:cs="Arial"/>
          </w:rPr>
          <w:fldChar w:fldCharType="begin"/>
        </w:r>
        <w:r w:rsidRPr="00B958A1">
          <w:rPr>
            <w:rFonts w:ascii="Arial" w:hAnsi="Arial" w:cs="Arial"/>
          </w:rPr>
          <w:instrText xml:space="preserve"> HYPERLINK "https://www.elprocus.com/different-types-of-memory-modules-used-embedded-system/" \t "_blank" </w:instrText>
        </w:r>
        <w:r w:rsidRPr="00B958A1">
          <w:rPr>
            <w:rFonts w:ascii="Arial" w:hAnsi="Arial" w:cs="Arial"/>
          </w:rPr>
          <w:fldChar w:fldCharType="separate"/>
        </w:r>
        <w:r w:rsidRPr="00B958A1">
          <w:rPr>
            <w:rStyle w:val="Hyperlink"/>
            <w:rFonts w:ascii="inherit" w:eastAsiaTheme="majorEastAsia" w:hAnsi="inherit" w:cs="Arial"/>
            <w:color w:val="auto"/>
            <w:bdr w:val="none" w:sz="0" w:space="0" w:color="auto" w:frame="1"/>
          </w:rPr>
          <w:t>different modules</w:t>
        </w:r>
        <w:r w:rsidRPr="00B958A1">
          <w:rPr>
            <w:rFonts w:ascii="Arial" w:hAnsi="Arial" w:cs="Arial"/>
          </w:rPr>
          <w:fldChar w:fldCharType="end"/>
        </w:r>
        <w:r w:rsidRPr="00B958A1">
          <w:rPr>
            <w:rFonts w:ascii="Arial" w:hAnsi="Arial" w:cs="Arial"/>
          </w:rPr>
          <w:t> and interacts directly with the underlying hardware. The kernel offers the required abstraction to hide application programs or low-level hardware details to the system. The types of Kernels are as follows:</w:t>
        </w:r>
      </w:ins>
    </w:p>
    <w:p w:rsidR="00B958A1" w:rsidRPr="00B958A1" w:rsidRDefault="00B958A1" w:rsidP="00B958A1">
      <w:pPr>
        <w:numPr>
          <w:ilvl w:val="0"/>
          <w:numId w:val="4"/>
        </w:numPr>
        <w:shd w:val="clear" w:color="auto" w:fill="FFFFFF"/>
        <w:spacing w:before="240" w:line="240" w:lineRule="auto"/>
        <w:ind w:left="230"/>
        <w:jc w:val="both"/>
        <w:textAlignment w:val="baseline"/>
        <w:rPr>
          <w:ins w:id="84" w:author="Unknown"/>
          <w:rFonts w:ascii="Arial" w:hAnsi="Arial" w:cs="Arial"/>
          <w:sz w:val="24"/>
          <w:szCs w:val="24"/>
        </w:rPr>
      </w:pPr>
      <w:ins w:id="85" w:author="Unknown">
        <w:r w:rsidRPr="00B958A1">
          <w:rPr>
            <w:rFonts w:ascii="Arial" w:hAnsi="Arial" w:cs="Arial"/>
            <w:sz w:val="24"/>
            <w:szCs w:val="24"/>
          </w:rPr>
          <w:t>Monolithic Kernel</w:t>
        </w:r>
      </w:ins>
    </w:p>
    <w:p w:rsidR="00B958A1" w:rsidRPr="00B958A1" w:rsidRDefault="00B958A1" w:rsidP="00B958A1">
      <w:pPr>
        <w:numPr>
          <w:ilvl w:val="0"/>
          <w:numId w:val="4"/>
        </w:numPr>
        <w:shd w:val="clear" w:color="auto" w:fill="FFFFFF"/>
        <w:spacing w:before="240" w:line="240" w:lineRule="auto"/>
        <w:ind w:left="230"/>
        <w:jc w:val="both"/>
        <w:textAlignment w:val="baseline"/>
        <w:rPr>
          <w:ins w:id="86" w:author="Unknown"/>
          <w:rFonts w:ascii="Arial" w:hAnsi="Arial" w:cs="Arial"/>
          <w:sz w:val="24"/>
          <w:szCs w:val="24"/>
        </w:rPr>
      </w:pPr>
      <w:proofErr w:type="spellStart"/>
      <w:ins w:id="87" w:author="Unknown">
        <w:r w:rsidRPr="00B958A1">
          <w:rPr>
            <w:rFonts w:ascii="Arial" w:hAnsi="Arial" w:cs="Arial"/>
            <w:sz w:val="24"/>
            <w:szCs w:val="24"/>
          </w:rPr>
          <w:t>Microkernels</w:t>
        </w:r>
        <w:proofErr w:type="spellEnd"/>
      </w:ins>
    </w:p>
    <w:p w:rsidR="00B958A1" w:rsidRPr="00B958A1" w:rsidRDefault="00B958A1" w:rsidP="00B958A1">
      <w:pPr>
        <w:numPr>
          <w:ilvl w:val="0"/>
          <w:numId w:val="4"/>
        </w:numPr>
        <w:shd w:val="clear" w:color="auto" w:fill="FFFFFF"/>
        <w:spacing w:before="240" w:line="240" w:lineRule="auto"/>
        <w:ind w:left="230"/>
        <w:jc w:val="both"/>
        <w:textAlignment w:val="baseline"/>
        <w:rPr>
          <w:ins w:id="88" w:author="Unknown"/>
          <w:rFonts w:ascii="Arial" w:hAnsi="Arial" w:cs="Arial"/>
          <w:sz w:val="24"/>
          <w:szCs w:val="24"/>
        </w:rPr>
      </w:pPr>
      <w:proofErr w:type="spellStart"/>
      <w:ins w:id="89" w:author="Unknown">
        <w:r w:rsidRPr="00B958A1">
          <w:rPr>
            <w:rFonts w:ascii="Arial" w:hAnsi="Arial" w:cs="Arial"/>
            <w:sz w:val="24"/>
            <w:szCs w:val="24"/>
          </w:rPr>
          <w:t>Exo</w:t>
        </w:r>
        <w:proofErr w:type="spellEnd"/>
        <w:r w:rsidRPr="00B958A1">
          <w:rPr>
            <w:rFonts w:ascii="Arial" w:hAnsi="Arial" w:cs="Arial"/>
            <w:sz w:val="24"/>
            <w:szCs w:val="24"/>
          </w:rPr>
          <w:t xml:space="preserve"> kernels</w:t>
        </w:r>
      </w:ins>
    </w:p>
    <w:p w:rsidR="00B958A1" w:rsidRPr="00B958A1" w:rsidRDefault="00B958A1" w:rsidP="00B958A1">
      <w:pPr>
        <w:numPr>
          <w:ilvl w:val="0"/>
          <w:numId w:val="4"/>
        </w:numPr>
        <w:shd w:val="clear" w:color="auto" w:fill="FFFFFF"/>
        <w:spacing w:before="240" w:line="240" w:lineRule="auto"/>
        <w:ind w:left="230"/>
        <w:jc w:val="both"/>
        <w:textAlignment w:val="baseline"/>
        <w:rPr>
          <w:ins w:id="90" w:author="Unknown"/>
          <w:rFonts w:ascii="Arial" w:hAnsi="Arial" w:cs="Arial"/>
          <w:sz w:val="24"/>
          <w:szCs w:val="24"/>
        </w:rPr>
      </w:pPr>
      <w:ins w:id="91" w:author="Unknown">
        <w:r w:rsidRPr="00B958A1">
          <w:rPr>
            <w:rFonts w:ascii="Arial" w:hAnsi="Arial" w:cs="Arial"/>
            <w:sz w:val="24"/>
            <w:szCs w:val="24"/>
          </w:rPr>
          <w:t>Hybrid kernels</w:t>
        </w:r>
      </w:ins>
    </w:p>
    <w:p w:rsidR="00B958A1" w:rsidRPr="00B958A1" w:rsidRDefault="00B958A1" w:rsidP="00B958A1">
      <w:pPr>
        <w:pStyle w:val="NormalWeb"/>
        <w:shd w:val="clear" w:color="auto" w:fill="FFFFFF"/>
        <w:spacing w:before="240" w:beforeAutospacing="0" w:after="200" w:afterAutospacing="0"/>
        <w:jc w:val="both"/>
        <w:textAlignment w:val="baseline"/>
        <w:rPr>
          <w:ins w:id="92" w:author="Unknown"/>
          <w:rFonts w:ascii="Arial" w:hAnsi="Arial" w:cs="Arial"/>
        </w:rPr>
      </w:pPr>
      <w:ins w:id="93" w:author="Unknown">
        <w:r w:rsidRPr="00B958A1">
          <w:rPr>
            <w:rFonts w:ascii="Arial" w:hAnsi="Arial" w:cs="Arial"/>
          </w:rPr>
          <w:t>2). System libraries are special functions, that are used to implement the functionality of the operating system and do not require code access rights of kernel modules.</w:t>
        </w:r>
      </w:ins>
    </w:p>
    <w:p w:rsidR="00B958A1" w:rsidRPr="00B958A1" w:rsidRDefault="00B958A1" w:rsidP="00B958A1">
      <w:pPr>
        <w:pStyle w:val="NormalWeb"/>
        <w:shd w:val="clear" w:color="auto" w:fill="FFFFFF"/>
        <w:spacing w:before="240" w:beforeAutospacing="0" w:after="200" w:afterAutospacing="0"/>
        <w:jc w:val="both"/>
        <w:textAlignment w:val="baseline"/>
        <w:rPr>
          <w:ins w:id="94" w:author="Unknown"/>
          <w:rFonts w:ascii="Arial" w:hAnsi="Arial" w:cs="Arial"/>
        </w:rPr>
      </w:pPr>
      <w:ins w:id="95" w:author="Unknown">
        <w:r w:rsidRPr="00B958A1">
          <w:rPr>
            <w:rFonts w:ascii="Arial" w:hAnsi="Arial" w:cs="Arial"/>
          </w:rPr>
          <w:t>3). System Utility programs are liable to do individual and specialized-level tasks.</w:t>
        </w:r>
      </w:ins>
    </w:p>
    <w:p w:rsidR="00B958A1" w:rsidRPr="00B958A1" w:rsidRDefault="00B958A1" w:rsidP="00B958A1">
      <w:pPr>
        <w:pStyle w:val="NormalWeb"/>
        <w:shd w:val="clear" w:color="auto" w:fill="FFFFFF"/>
        <w:spacing w:before="240" w:beforeAutospacing="0" w:after="200" w:afterAutospacing="0"/>
        <w:jc w:val="both"/>
        <w:textAlignment w:val="baseline"/>
        <w:rPr>
          <w:ins w:id="96" w:author="Unknown"/>
          <w:rFonts w:ascii="Arial" w:hAnsi="Arial" w:cs="Arial"/>
        </w:rPr>
      </w:pPr>
      <w:ins w:id="97" w:author="Unknown">
        <w:r w:rsidRPr="00B958A1">
          <w:rPr>
            <w:rFonts w:ascii="Arial" w:hAnsi="Arial" w:cs="Arial"/>
          </w:rPr>
          <w:t xml:space="preserve">4). </w:t>
        </w:r>
        <w:proofErr w:type="gramStart"/>
        <w:r w:rsidRPr="00B958A1">
          <w:rPr>
            <w:rFonts w:ascii="Arial" w:hAnsi="Arial" w:cs="Arial"/>
          </w:rPr>
          <w:t>The</w:t>
        </w:r>
        <w:proofErr w:type="gramEnd"/>
        <w:r w:rsidRPr="00B958A1">
          <w:rPr>
            <w:rFonts w:ascii="Arial" w:hAnsi="Arial" w:cs="Arial"/>
          </w:rPr>
          <w:t xml:space="preserve"> hardware layer of the LINUX operating system consists of peripheral devices such as RAM, HDD, CPU.</w:t>
        </w:r>
      </w:ins>
    </w:p>
    <w:p w:rsidR="00B958A1" w:rsidRPr="00B958A1" w:rsidRDefault="00B958A1" w:rsidP="00B958A1">
      <w:pPr>
        <w:pStyle w:val="NormalWeb"/>
        <w:shd w:val="clear" w:color="auto" w:fill="FFFFFF"/>
        <w:spacing w:before="240" w:beforeAutospacing="0" w:after="200" w:afterAutospacing="0"/>
        <w:jc w:val="both"/>
        <w:textAlignment w:val="baseline"/>
        <w:rPr>
          <w:ins w:id="98" w:author="Unknown"/>
          <w:rFonts w:ascii="Arial" w:hAnsi="Arial" w:cs="Arial"/>
        </w:rPr>
      </w:pPr>
      <w:ins w:id="99" w:author="Unknown">
        <w:r w:rsidRPr="00B958A1">
          <w:rPr>
            <w:rFonts w:ascii="Arial" w:hAnsi="Arial" w:cs="Arial"/>
          </w:rPr>
          <w:t xml:space="preserve">5). </w:t>
        </w:r>
        <w:proofErr w:type="gramStart"/>
        <w:r w:rsidRPr="00B958A1">
          <w:rPr>
            <w:rFonts w:ascii="Arial" w:hAnsi="Arial" w:cs="Arial"/>
          </w:rPr>
          <w:t>The</w:t>
        </w:r>
        <w:proofErr w:type="gramEnd"/>
        <w:r w:rsidRPr="00B958A1">
          <w:rPr>
            <w:rFonts w:ascii="Arial" w:hAnsi="Arial" w:cs="Arial"/>
          </w:rPr>
          <w:t xml:space="preserve"> shell is an interface between the user and the kernel, and it affords services of the kernel. It takes commands from the user and executes the kernel’s functions. The Shell is present in different types of operating systems, which are classified into two </w:t>
        </w:r>
        <w:proofErr w:type="spellStart"/>
        <w:r w:rsidRPr="00B958A1">
          <w:rPr>
            <w:rFonts w:ascii="Arial" w:hAnsi="Arial" w:cs="Arial"/>
          </w:rPr>
          <w:t>types</w:t>
        </w:r>
        <w:proofErr w:type="gramStart"/>
        <w:r w:rsidRPr="00B958A1">
          <w:rPr>
            <w:rFonts w:ascii="Arial" w:hAnsi="Arial" w:cs="Arial"/>
          </w:rPr>
          <w:t>:command</w:t>
        </w:r>
        <w:proofErr w:type="spellEnd"/>
        <w:proofErr w:type="gramEnd"/>
        <w:r w:rsidRPr="00B958A1">
          <w:rPr>
            <w:rFonts w:ascii="Arial" w:hAnsi="Arial" w:cs="Arial"/>
          </w:rPr>
          <w:t>-line shells and graphical shells.</w:t>
        </w:r>
      </w:ins>
    </w:p>
    <w:p w:rsidR="00B958A1" w:rsidRPr="00B958A1" w:rsidRDefault="00B958A1" w:rsidP="00B958A1">
      <w:pPr>
        <w:pStyle w:val="NormalWeb"/>
        <w:shd w:val="clear" w:color="auto" w:fill="FFFFFF"/>
        <w:spacing w:before="240" w:beforeAutospacing="0" w:after="200" w:afterAutospacing="0"/>
        <w:jc w:val="both"/>
        <w:textAlignment w:val="baseline"/>
        <w:rPr>
          <w:ins w:id="100" w:author="Unknown"/>
          <w:rFonts w:ascii="Arial" w:hAnsi="Arial" w:cs="Arial"/>
        </w:rPr>
      </w:pPr>
      <w:ins w:id="101" w:author="Unknown">
        <w:r w:rsidRPr="00B958A1">
          <w:rPr>
            <w:rFonts w:ascii="Arial" w:hAnsi="Arial" w:cs="Arial"/>
          </w:rPr>
          <w:t>The command-line shells provide a command-line interface, while the graphical line shells provide a graphical user interface. Though both shells perform operations, the graphical user interface shells perform slower than the command line interface shells. Types of shells are classified into four:</w:t>
        </w:r>
      </w:ins>
    </w:p>
    <w:p w:rsidR="00B958A1" w:rsidRPr="00B958A1" w:rsidRDefault="00B958A1" w:rsidP="00B958A1">
      <w:pPr>
        <w:numPr>
          <w:ilvl w:val="0"/>
          <w:numId w:val="5"/>
        </w:numPr>
        <w:shd w:val="clear" w:color="auto" w:fill="FFFFFF"/>
        <w:spacing w:before="240" w:line="240" w:lineRule="auto"/>
        <w:ind w:left="230"/>
        <w:jc w:val="both"/>
        <w:textAlignment w:val="baseline"/>
        <w:rPr>
          <w:ins w:id="102" w:author="Unknown"/>
          <w:rFonts w:ascii="Arial" w:hAnsi="Arial" w:cs="Arial"/>
          <w:sz w:val="24"/>
          <w:szCs w:val="24"/>
        </w:rPr>
      </w:pPr>
      <w:proofErr w:type="spellStart"/>
      <w:ins w:id="103" w:author="Unknown">
        <w:r w:rsidRPr="00B958A1">
          <w:rPr>
            <w:rFonts w:ascii="Arial" w:hAnsi="Arial" w:cs="Arial"/>
            <w:sz w:val="24"/>
            <w:szCs w:val="24"/>
          </w:rPr>
          <w:t>Korn</w:t>
        </w:r>
        <w:proofErr w:type="spellEnd"/>
        <w:r w:rsidRPr="00B958A1">
          <w:rPr>
            <w:rFonts w:ascii="Arial" w:hAnsi="Arial" w:cs="Arial"/>
            <w:sz w:val="24"/>
            <w:szCs w:val="24"/>
          </w:rPr>
          <w:t xml:space="preserve"> shell</w:t>
        </w:r>
      </w:ins>
    </w:p>
    <w:p w:rsidR="00B958A1" w:rsidRPr="00B958A1" w:rsidRDefault="00B958A1" w:rsidP="00B958A1">
      <w:pPr>
        <w:numPr>
          <w:ilvl w:val="0"/>
          <w:numId w:val="5"/>
        </w:numPr>
        <w:shd w:val="clear" w:color="auto" w:fill="FFFFFF"/>
        <w:spacing w:before="240" w:line="240" w:lineRule="auto"/>
        <w:ind w:left="230"/>
        <w:jc w:val="both"/>
        <w:textAlignment w:val="baseline"/>
        <w:rPr>
          <w:ins w:id="104" w:author="Unknown"/>
          <w:rFonts w:ascii="Arial" w:hAnsi="Arial" w:cs="Arial"/>
          <w:sz w:val="24"/>
          <w:szCs w:val="24"/>
        </w:rPr>
      </w:pPr>
      <w:ins w:id="105" w:author="Unknown">
        <w:r w:rsidRPr="00B958A1">
          <w:rPr>
            <w:rFonts w:ascii="Arial" w:hAnsi="Arial" w:cs="Arial"/>
            <w:sz w:val="24"/>
            <w:szCs w:val="24"/>
          </w:rPr>
          <w:lastRenderedPageBreak/>
          <w:t>Bourne shell</w:t>
        </w:r>
      </w:ins>
    </w:p>
    <w:p w:rsidR="00B958A1" w:rsidRPr="00B958A1" w:rsidRDefault="00B958A1" w:rsidP="00B958A1">
      <w:pPr>
        <w:numPr>
          <w:ilvl w:val="0"/>
          <w:numId w:val="5"/>
        </w:numPr>
        <w:shd w:val="clear" w:color="auto" w:fill="FFFFFF"/>
        <w:spacing w:before="240" w:line="240" w:lineRule="auto"/>
        <w:ind w:left="230"/>
        <w:jc w:val="both"/>
        <w:textAlignment w:val="baseline"/>
        <w:rPr>
          <w:ins w:id="106" w:author="Unknown"/>
          <w:rFonts w:ascii="Arial" w:hAnsi="Arial" w:cs="Arial"/>
          <w:sz w:val="24"/>
          <w:szCs w:val="24"/>
        </w:rPr>
      </w:pPr>
      <w:ins w:id="107" w:author="Unknown">
        <w:r w:rsidRPr="00B958A1">
          <w:rPr>
            <w:rFonts w:ascii="Arial" w:hAnsi="Arial" w:cs="Arial"/>
            <w:sz w:val="24"/>
            <w:szCs w:val="24"/>
          </w:rPr>
          <w:t>C shell</w:t>
        </w:r>
      </w:ins>
    </w:p>
    <w:p w:rsidR="00B958A1" w:rsidRPr="00B958A1" w:rsidRDefault="00B958A1" w:rsidP="00B958A1">
      <w:pPr>
        <w:numPr>
          <w:ilvl w:val="0"/>
          <w:numId w:val="5"/>
        </w:numPr>
        <w:shd w:val="clear" w:color="auto" w:fill="FFFFFF"/>
        <w:spacing w:before="240" w:line="240" w:lineRule="auto"/>
        <w:ind w:left="230"/>
        <w:jc w:val="both"/>
        <w:textAlignment w:val="baseline"/>
        <w:rPr>
          <w:ins w:id="108" w:author="Unknown"/>
          <w:rFonts w:ascii="Arial" w:hAnsi="Arial" w:cs="Arial"/>
          <w:sz w:val="24"/>
          <w:szCs w:val="24"/>
        </w:rPr>
      </w:pPr>
      <w:ins w:id="109" w:author="Unknown">
        <w:r w:rsidRPr="00B958A1">
          <w:rPr>
            <w:rFonts w:ascii="Arial" w:hAnsi="Arial" w:cs="Arial"/>
            <w:sz w:val="24"/>
            <w:szCs w:val="24"/>
          </w:rPr>
          <w:t>POSIX shell</w:t>
        </w:r>
      </w:ins>
    </w:p>
    <w:p w:rsidR="00B958A1" w:rsidRPr="00B958A1" w:rsidRDefault="00B958A1" w:rsidP="00B958A1">
      <w:pPr>
        <w:pStyle w:val="Heading3"/>
        <w:shd w:val="clear" w:color="auto" w:fill="FFFFFF"/>
        <w:spacing w:before="240" w:beforeAutospacing="0" w:after="200" w:afterAutospacing="0"/>
        <w:jc w:val="both"/>
        <w:textAlignment w:val="baseline"/>
        <w:rPr>
          <w:ins w:id="110" w:author="Unknown"/>
          <w:rFonts w:ascii="inherit" w:hAnsi="inherit" w:cs="Arial"/>
          <w:sz w:val="24"/>
          <w:szCs w:val="24"/>
        </w:rPr>
      </w:pPr>
      <w:ins w:id="111" w:author="Unknown">
        <w:r w:rsidRPr="00B958A1">
          <w:rPr>
            <w:rFonts w:ascii="inherit" w:hAnsi="inherit" w:cs="Arial"/>
            <w:sz w:val="24"/>
            <w:szCs w:val="24"/>
          </w:rPr>
          <w:t>Features</w:t>
        </w:r>
      </w:ins>
    </w:p>
    <w:p w:rsidR="00B958A1" w:rsidRPr="00B958A1" w:rsidRDefault="00B958A1" w:rsidP="00B958A1">
      <w:pPr>
        <w:pStyle w:val="NormalWeb"/>
        <w:shd w:val="clear" w:color="auto" w:fill="FFFFFF"/>
        <w:spacing w:before="240" w:beforeAutospacing="0" w:after="200" w:afterAutospacing="0"/>
        <w:jc w:val="both"/>
        <w:textAlignment w:val="baseline"/>
        <w:rPr>
          <w:ins w:id="112" w:author="Unknown"/>
          <w:rFonts w:ascii="Arial" w:hAnsi="Arial" w:cs="Arial"/>
        </w:rPr>
      </w:pPr>
      <w:ins w:id="113" w:author="Unknown">
        <w:r w:rsidRPr="00B958A1">
          <w:rPr>
            <w:rFonts w:ascii="Arial" w:hAnsi="Arial" w:cs="Arial"/>
          </w:rPr>
          <w:t>The main</w:t>
        </w:r>
        <w:r w:rsidRPr="00B958A1">
          <w:rPr>
            <w:rStyle w:val="Strong"/>
            <w:rFonts w:ascii="inherit" w:hAnsi="inherit" w:cs="Arial"/>
            <w:bdr w:val="none" w:sz="0" w:space="0" w:color="auto" w:frame="1"/>
          </w:rPr>
          <w:t> features of the Linux operating system</w:t>
        </w:r>
        <w:r w:rsidRPr="00B958A1">
          <w:rPr>
            <w:rFonts w:ascii="Arial" w:hAnsi="Arial" w:cs="Arial"/>
          </w:rPr>
          <w:t> are</w:t>
        </w:r>
      </w:ins>
    </w:p>
    <w:p w:rsidR="00B958A1" w:rsidRPr="00B958A1" w:rsidRDefault="00B958A1" w:rsidP="00B958A1">
      <w:pPr>
        <w:pStyle w:val="NormalWeb"/>
        <w:shd w:val="clear" w:color="auto" w:fill="FFFFFF"/>
        <w:spacing w:before="240" w:beforeAutospacing="0" w:after="200" w:afterAutospacing="0"/>
        <w:jc w:val="both"/>
        <w:textAlignment w:val="baseline"/>
        <w:rPr>
          <w:ins w:id="114" w:author="Unknown"/>
          <w:rFonts w:ascii="Arial" w:hAnsi="Arial" w:cs="Arial"/>
        </w:rPr>
      </w:pPr>
      <w:ins w:id="115" w:author="Unknown">
        <w:r w:rsidRPr="00B958A1">
          <w:rPr>
            <w:rStyle w:val="Strong"/>
            <w:rFonts w:ascii="inherit" w:hAnsi="inherit" w:cs="Arial"/>
            <w:bdr w:val="none" w:sz="0" w:space="0" w:color="auto" w:frame="1"/>
          </w:rPr>
          <w:t>Portable:</w:t>
        </w:r>
        <w:r w:rsidRPr="00B958A1">
          <w:rPr>
            <w:rFonts w:ascii="Arial" w:hAnsi="Arial" w:cs="Arial"/>
          </w:rPr>
          <w:t> Linux operating system can work on different types of hardware as well as Linux kernel supports the installation of any kind of hardware platform.</w:t>
        </w:r>
      </w:ins>
    </w:p>
    <w:p w:rsidR="00B958A1" w:rsidRPr="00B958A1" w:rsidRDefault="00B958A1" w:rsidP="00B958A1">
      <w:pPr>
        <w:pStyle w:val="NormalWeb"/>
        <w:shd w:val="clear" w:color="auto" w:fill="FFFFFF"/>
        <w:spacing w:before="240" w:beforeAutospacing="0" w:after="200" w:afterAutospacing="0"/>
        <w:jc w:val="both"/>
        <w:textAlignment w:val="baseline"/>
        <w:rPr>
          <w:ins w:id="116" w:author="Unknown"/>
          <w:rFonts w:ascii="Arial" w:hAnsi="Arial" w:cs="Arial"/>
        </w:rPr>
      </w:pPr>
      <w:ins w:id="117" w:author="Unknown">
        <w:r w:rsidRPr="00B958A1">
          <w:rPr>
            <w:rStyle w:val="Strong"/>
            <w:rFonts w:ascii="inherit" w:hAnsi="inherit" w:cs="Arial"/>
            <w:bdr w:val="none" w:sz="0" w:space="0" w:color="auto" w:frame="1"/>
          </w:rPr>
          <w:t>Open Source:</w:t>
        </w:r>
        <w:r w:rsidRPr="00B958A1">
          <w:rPr>
            <w:rFonts w:ascii="Arial" w:hAnsi="Arial" w:cs="Arial"/>
          </w:rPr>
          <w:t> The source code of the LINUX operating system is freely available and,</w:t>
        </w:r>
        <w:proofErr w:type="gramStart"/>
        <w:r w:rsidRPr="00B958A1">
          <w:rPr>
            <w:rFonts w:ascii="Arial" w:hAnsi="Arial" w:cs="Arial"/>
          </w:rPr>
          <w:t>  to</w:t>
        </w:r>
        <w:proofErr w:type="gramEnd"/>
        <w:r w:rsidRPr="00B958A1">
          <w:rPr>
            <w:rFonts w:ascii="Arial" w:hAnsi="Arial" w:cs="Arial"/>
          </w:rPr>
          <w:t xml:space="preserve"> enhance the ability of the LINUX operating system, many teams work in collaboration.</w:t>
        </w:r>
      </w:ins>
    </w:p>
    <w:p w:rsidR="00B958A1" w:rsidRPr="00B958A1" w:rsidRDefault="00B958A1" w:rsidP="00B958A1">
      <w:pPr>
        <w:pStyle w:val="NormalWeb"/>
        <w:shd w:val="clear" w:color="auto" w:fill="FFFFFF"/>
        <w:spacing w:before="240" w:beforeAutospacing="0" w:after="200" w:afterAutospacing="0"/>
        <w:jc w:val="both"/>
        <w:textAlignment w:val="baseline"/>
        <w:rPr>
          <w:ins w:id="118" w:author="Unknown"/>
          <w:rFonts w:ascii="Arial" w:hAnsi="Arial" w:cs="Arial"/>
        </w:rPr>
      </w:pPr>
      <w:ins w:id="119" w:author="Unknown">
        <w:r w:rsidRPr="00B958A1">
          <w:rPr>
            <w:rStyle w:val="Strong"/>
            <w:rFonts w:ascii="inherit" w:hAnsi="inherit" w:cs="Arial"/>
            <w:bdr w:val="none" w:sz="0" w:space="0" w:color="auto" w:frame="1"/>
          </w:rPr>
          <w:t>Multiuser:</w:t>
        </w:r>
        <w:r w:rsidRPr="00B958A1">
          <w:rPr>
            <w:rFonts w:ascii="Arial" w:hAnsi="Arial" w:cs="Arial"/>
          </w:rPr>
          <w:t> Linux operating system is a multiuser system, which means, multiple users can access the system resources like RAM, Memory, or Application programs at the same time.</w:t>
        </w:r>
      </w:ins>
    </w:p>
    <w:p w:rsidR="00B958A1" w:rsidRPr="00B958A1" w:rsidRDefault="00B958A1" w:rsidP="00B958A1">
      <w:pPr>
        <w:pStyle w:val="NormalWeb"/>
        <w:shd w:val="clear" w:color="auto" w:fill="FFFFFF"/>
        <w:spacing w:before="240" w:beforeAutospacing="0" w:after="200" w:afterAutospacing="0"/>
        <w:jc w:val="both"/>
        <w:textAlignment w:val="baseline"/>
        <w:rPr>
          <w:ins w:id="120" w:author="Unknown"/>
          <w:rFonts w:ascii="Arial" w:hAnsi="Arial" w:cs="Arial"/>
        </w:rPr>
      </w:pPr>
      <w:ins w:id="121" w:author="Unknown">
        <w:r w:rsidRPr="00B958A1">
          <w:rPr>
            <w:rStyle w:val="Strong"/>
            <w:rFonts w:ascii="inherit" w:hAnsi="inherit" w:cs="Arial"/>
            <w:bdr w:val="none" w:sz="0" w:space="0" w:color="auto" w:frame="1"/>
          </w:rPr>
          <w:t>Multiprogramming:</w:t>
        </w:r>
        <w:r w:rsidRPr="00B958A1">
          <w:rPr>
            <w:rFonts w:ascii="Arial" w:hAnsi="Arial" w:cs="Arial"/>
          </w:rPr>
          <w:t> Linux operating system is a multiprogramming system, which means multiple applications can run at the same time.</w:t>
        </w:r>
      </w:ins>
    </w:p>
    <w:p w:rsidR="00B958A1" w:rsidRPr="00B958A1" w:rsidRDefault="00B958A1" w:rsidP="00B958A1">
      <w:pPr>
        <w:pStyle w:val="NormalWeb"/>
        <w:shd w:val="clear" w:color="auto" w:fill="FFFFFF"/>
        <w:spacing w:before="240" w:beforeAutospacing="0" w:after="200" w:afterAutospacing="0"/>
        <w:jc w:val="both"/>
        <w:textAlignment w:val="baseline"/>
        <w:rPr>
          <w:ins w:id="122" w:author="Unknown"/>
          <w:rFonts w:ascii="Arial" w:hAnsi="Arial" w:cs="Arial"/>
        </w:rPr>
      </w:pPr>
      <w:ins w:id="123" w:author="Unknown">
        <w:r w:rsidRPr="00B958A1">
          <w:rPr>
            <w:rStyle w:val="Strong"/>
            <w:rFonts w:ascii="inherit" w:hAnsi="inherit" w:cs="Arial"/>
            <w:bdr w:val="none" w:sz="0" w:space="0" w:color="auto" w:frame="1"/>
          </w:rPr>
          <w:t>Hierarchical File System:</w:t>
        </w:r>
        <w:r w:rsidRPr="00B958A1">
          <w:rPr>
            <w:rFonts w:ascii="Arial" w:hAnsi="Arial" w:cs="Arial"/>
          </w:rPr>
          <w:t> Linux operating system affords a standard file structure in which system files or user files are arranged.</w:t>
        </w:r>
      </w:ins>
    </w:p>
    <w:p w:rsidR="00B958A1" w:rsidRPr="00B958A1" w:rsidRDefault="00B958A1" w:rsidP="00B958A1">
      <w:pPr>
        <w:pStyle w:val="NormalWeb"/>
        <w:shd w:val="clear" w:color="auto" w:fill="FFFFFF"/>
        <w:spacing w:before="240" w:beforeAutospacing="0" w:after="200" w:afterAutospacing="0"/>
        <w:jc w:val="both"/>
        <w:textAlignment w:val="baseline"/>
        <w:rPr>
          <w:ins w:id="124" w:author="Unknown"/>
          <w:rFonts w:ascii="Arial" w:hAnsi="Arial" w:cs="Arial"/>
        </w:rPr>
      </w:pPr>
      <w:ins w:id="125" w:author="Unknown">
        <w:r w:rsidRPr="00B958A1">
          <w:rPr>
            <w:rStyle w:val="Strong"/>
            <w:rFonts w:ascii="inherit" w:hAnsi="inherit" w:cs="Arial"/>
            <w:bdr w:val="none" w:sz="0" w:space="0" w:color="auto" w:frame="1"/>
          </w:rPr>
          <w:t>Shell:</w:t>
        </w:r>
        <w:r w:rsidRPr="00B958A1">
          <w:rPr>
            <w:rFonts w:ascii="Arial" w:hAnsi="Arial" w:cs="Arial"/>
          </w:rPr>
          <w:t xml:space="preserve"> Linux operating system offers a special interpreter </w:t>
        </w:r>
        <w:proofErr w:type="gramStart"/>
        <w:r w:rsidRPr="00B958A1">
          <w:rPr>
            <w:rFonts w:ascii="Arial" w:hAnsi="Arial" w:cs="Arial"/>
          </w:rPr>
          <w:t>program, that</w:t>
        </w:r>
        <w:proofErr w:type="gramEnd"/>
        <w:r w:rsidRPr="00B958A1">
          <w:rPr>
            <w:rFonts w:ascii="Arial" w:hAnsi="Arial" w:cs="Arial"/>
          </w:rPr>
          <w:t xml:space="preserve"> can be used to execute commands of the OS. It can be used to do several types of operations like call application programs, and so on.</w:t>
        </w:r>
      </w:ins>
    </w:p>
    <w:p w:rsidR="00B958A1" w:rsidRPr="00B958A1" w:rsidRDefault="00B958A1" w:rsidP="00B958A1">
      <w:pPr>
        <w:pStyle w:val="NormalWeb"/>
        <w:shd w:val="clear" w:color="auto" w:fill="FFFFFF"/>
        <w:spacing w:before="240" w:beforeAutospacing="0" w:after="200" w:afterAutospacing="0"/>
        <w:jc w:val="both"/>
        <w:textAlignment w:val="baseline"/>
        <w:rPr>
          <w:ins w:id="126" w:author="Unknown"/>
          <w:rFonts w:ascii="Arial" w:hAnsi="Arial" w:cs="Arial"/>
        </w:rPr>
      </w:pPr>
      <w:ins w:id="127" w:author="Unknown">
        <w:r w:rsidRPr="00B958A1">
          <w:rPr>
            <w:rStyle w:val="Strong"/>
            <w:rFonts w:ascii="inherit" w:hAnsi="inherit" w:cs="Arial"/>
            <w:bdr w:val="none" w:sz="0" w:space="0" w:color="auto" w:frame="1"/>
          </w:rPr>
          <w:t>Security:</w:t>
        </w:r>
        <w:r w:rsidRPr="00B958A1">
          <w:rPr>
            <w:rFonts w:ascii="Arial" w:hAnsi="Arial" w:cs="Arial"/>
          </w:rPr>
          <w:t> Linux operating system offers user </w:t>
        </w:r>
        <w:r w:rsidRPr="00B958A1">
          <w:rPr>
            <w:rFonts w:ascii="Arial" w:hAnsi="Arial" w:cs="Arial"/>
          </w:rPr>
          <w:fldChar w:fldCharType="begin"/>
        </w:r>
        <w:r w:rsidRPr="00B958A1">
          <w:rPr>
            <w:rFonts w:ascii="Arial" w:hAnsi="Arial" w:cs="Arial"/>
          </w:rPr>
          <w:instrText xml:space="preserve"> HYPERLINK "https://www.elprocus.com/anti-theft-security-system-for-cars/" \t "_blank" </w:instrText>
        </w:r>
        <w:r w:rsidRPr="00B958A1">
          <w:rPr>
            <w:rFonts w:ascii="Arial" w:hAnsi="Arial" w:cs="Arial"/>
          </w:rPr>
          <w:fldChar w:fldCharType="separate"/>
        </w:r>
        <w:r w:rsidRPr="00B958A1">
          <w:rPr>
            <w:rStyle w:val="Hyperlink"/>
            <w:rFonts w:ascii="inherit" w:eastAsiaTheme="majorEastAsia" w:hAnsi="inherit" w:cs="Arial"/>
            <w:color w:val="auto"/>
            <w:bdr w:val="none" w:sz="0" w:space="0" w:color="auto" w:frame="1"/>
          </w:rPr>
          <w:t>security systems</w:t>
        </w:r>
        <w:r w:rsidRPr="00B958A1">
          <w:rPr>
            <w:rFonts w:ascii="Arial" w:hAnsi="Arial" w:cs="Arial"/>
          </w:rPr>
          <w:fldChar w:fldCharType="end"/>
        </w:r>
        <w:r w:rsidRPr="00B958A1">
          <w:rPr>
            <w:rFonts w:ascii="Arial" w:hAnsi="Arial" w:cs="Arial"/>
          </w:rPr>
          <w:t> using authentication features like encryption of data or password protection or controlled access to particular files.</w:t>
        </w:r>
      </w:ins>
    </w:p>
    <w:p w:rsidR="00B958A1" w:rsidRPr="00B958A1" w:rsidRDefault="00B958A1" w:rsidP="00B958A1">
      <w:pPr>
        <w:pStyle w:val="Heading3"/>
        <w:shd w:val="clear" w:color="auto" w:fill="FFFFFF"/>
        <w:spacing w:before="240" w:beforeAutospacing="0" w:after="200" w:afterAutospacing="0"/>
        <w:jc w:val="both"/>
        <w:textAlignment w:val="baseline"/>
        <w:rPr>
          <w:ins w:id="128" w:author="Unknown"/>
          <w:rFonts w:ascii="inherit" w:hAnsi="inherit" w:cs="Arial"/>
          <w:sz w:val="24"/>
          <w:szCs w:val="24"/>
        </w:rPr>
      </w:pPr>
      <w:ins w:id="129" w:author="Unknown">
        <w:r w:rsidRPr="00B958A1">
          <w:rPr>
            <w:rFonts w:ascii="inherit" w:hAnsi="inherit" w:cs="Arial"/>
            <w:sz w:val="24"/>
            <w:szCs w:val="24"/>
          </w:rPr>
          <w:t>How Does Linux be Different from other OS?</w:t>
        </w:r>
      </w:ins>
    </w:p>
    <w:p w:rsidR="00B958A1" w:rsidRPr="00B958A1" w:rsidRDefault="00B958A1" w:rsidP="00B958A1">
      <w:pPr>
        <w:pStyle w:val="NormalWeb"/>
        <w:shd w:val="clear" w:color="auto" w:fill="FFFFFF"/>
        <w:spacing w:before="240" w:beforeAutospacing="0" w:after="200" w:afterAutospacing="0"/>
        <w:jc w:val="both"/>
        <w:textAlignment w:val="baseline"/>
        <w:rPr>
          <w:ins w:id="130" w:author="Unknown"/>
          <w:rFonts w:ascii="Arial" w:hAnsi="Arial" w:cs="Arial"/>
        </w:rPr>
      </w:pPr>
      <w:ins w:id="131" w:author="Unknown">
        <w:r w:rsidRPr="00B958A1">
          <w:rPr>
            <w:rFonts w:ascii="Arial" w:hAnsi="Arial" w:cs="Arial"/>
          </w:rPr>
          <w:t>There are several features of the Linux OS that demonstrate that it is superior as compared to other OS. But, some other OS can be more helpful than Linux. The main major advantages of the Linux system include the following and that will decide why it is superior as compared to other operating systems.</w:t>
        </w:r>
      </w:ins>
    </w:p>
    <w:p w:rsidR="00B958A1" w:rsidRPr="00B958A1" w:rsidRDefault="00B958A1" w:rsidP="00B958A1">
      <w:pPr>
        <w:numPr>
          <w:ilvl w:val="0"/>
          <w:numId w:val="6"/>
        </w:numPr>
        <w:shd w:val="clear" w:color="auto" w:fill="FFFFFF"/>
        <w:spacing w:before="240" w:line="240" w:lineRule="auto"/>
        <w:ind w:left="230"/>
        <w:jc w:val="both"/>
        <w:textAlignment w:val="baseline"/>
        <w:rPr>
          <w:ins w:id="132" w:author="Unknown"/>
          <w:rFonts w:ascii="Arial" w:hAnsi="Arial" w:cs="Arial"/>
          <w:sz w:val="24"/>
          <w:szCs w:val="24"/>
        </w:rPr>
      </w:pPr>
      <w:ins w:id="133" w:author="Unknown">
        <w:r w:rsidRPr="00B958A1">
          <w:rPr>
            <w:rFonts w:ascii="Arial" w:hAnsi="Arial" w:cs="Arial"/>
            <w:sz w:val="24"/>
            <w:szCs w:val="24"/>
          </w:rPr>
          <w:t>Open Source</w:t>
        </w:r>
      </w:ins>
    </w:p>
    <w:p w:rsidR="00B958A1" w:rsidRPr="00B958A1" w:rsidRDefault="00B958A1" w:rsidP="00B958A1">
      <w:pPr>
        <w:numPr>
          <w:ilvl w:val="0"/>
          <w:numId w:val="6"/>
        </w:numPr>
        <w:shd w:val="clear" w:color="auto" w:fill="FFFFFF"/>
        <w:spacing w:before="240" w:line="240" w:lineRule="auto"/>
        <w:ind w:left="230"/>
        <w:jc w:val="both"/>
        <w:textAlignment w:val="baseline"/>
        <w:rPr>
          <w:ins w:id="134" w:author="Unknown"/>
          <w:rFonts w:ascii="Arial" w:hAnsi="Arial" w:cs="Arial"/>
          <w:sz w:val="24"/>
          <w:szCs w:val="24"/>
        </w:rPr>
      </w:pPr>
      <w:ins w:id="135" w:author="Unknown">
        <w:r w:rsidRPr="00B958A1">
          <w:rPr>
            <w:rFonts w:ascii="Arial" w:hAnsi="Arial" w:cs="Arial"/>
            <w:sz w:val="24"/>
            <w:szCs w:val="24"/>
          </w:rPr>
          <w:t>Heavily Documented for beginners</w:t>
        </w:r>
      </w:ins>
    </w:p>
    <w:p w:rsidR="00B958A1" w:rsidRPr="00B958A1" w:rsidRDefault="00B958A1" w:rsidP="00B958A1">
      <w:pPr>
        <w:numPr>
          <w:ilvl w:val="0"/>
          <w:numId w:val="6"/>
        </w:numPr>
        <w:shd w:val="clear" w:color="auto" w:fill="FFFFFF"/>
        <w:spacing w:before="240" w:line="240" w:lineRule="auto"/>
        <w:ind w:left="230"/>
        <w:jc w:val="both"/>
        <w:textAlignment w:val="baseline"/>
        <w:rPr>
          <w:ins w:id="136" w:author="Unknown"/>
          <w:rFonts w:ascii="Arial" w:hAnsi="Arial" w:cs="Arial"/>
          <w:sz w:val="24"/>
          <w:szCs w:val="24"/>
        </w:rPr>
      </w:pPr>
      <w:ins w:id="137" w:author="Unknown">
        <w:r w:rsidRPr="00B958A1">
          <w:rPr>
            <w:rFonts w:ascii="Arial" w:hAnsi="Arial" w:cs="Arial"/>
            <w:sz w:val="24"/>
            <w:szCs w:val="24"/>
          </w:rPr>
          <w:t>Security</w:t>
        </w:r>
      </w:ins>
    </w:p>
    <w:p w:rsidR="00B958A1" w:rsidRPr="00B958A1" w:rsidRDefault="00B958A1" w:rsidP="00B958A1">
      <w:pPr>
        <w:numPr>
          <w:ilvl w:val="0"/>
          <w:numId w:val="6"/>
        </w:numPr>
        <w:shd w:val="clear" w:color="auto" w:fill="FFFFFF"/>
        <w:spacing w:before="240" w:line="240" w:lineRule="auto"/>
        <w:ind w:left="230"/>
        <w:jc w:val="both"/>
        <w:textAlignment w:val="baseline"/>
        <w:rPr>
          <w:ins w:id="138" w:author="Unknown"/>
          <w:rFonts w:ascii="Arial" w:hAnsi="Arial" w:cs="Arial"/>
          <w:sz w:val="24"/>
          <w:szCs w:val="24"/>
        </w:rPr>
      </w:pPr>
      <w:ins w:id="139" w:author="Unknown">
        <w:r w:rsidRPr="00B958A1">
          <w:rPr>
            <w:rFonts w:ascii="Arial" w:hAnsi="Arial" w:cs="Arial"/>
            <w:sz w:val="24"/>
            <w:szCs w:val="24"/>
          </w:rPr>
          <w:t>Multiple Desktop Support</w:t>
        </w:r>
      </w:ins>
    </w:p>
    <w:p w:rsidR="00B958A1" w:rsidRPr="00B958A1" w:rsidRDefault="00B958A1" w:rsidP="00B958A1">
      <w:pPr>
        <w:numPr>
          <w:ilvl w:val="0"/>
          <w:numId w:val="6"/>
        </w:numPr>
        <w:shd w:val="clear" w:color="auto" w:fill="FFFFFF"/>
        <w:spacing w:before="240" w:line="240" w:lineRule="auto"/>
        <w:ind w:left="230"/>
        <w:jc w:val="both"/>
        <w:textAlignment w:val="baseline"/>
        <w:rPr>
          <w:ins w:id="140" w:author="Unknown"/>
          <w:rFonts w:ascii="Arial" w:hAnsi="Arial" w:cs="Arial"/>
          <w:sz w:val="24"/>
          <w:szCs w:val="24"/>
        </w:rPr>
      </w:pPr>
      <w:ins w:id="141" w:author="Unknown">
        <w:r w:rsidRPr="00B958A1">
          <w:rPr>
            <w:rFonts w:ascii="Arial" w:hAnsi="Arial" w:cs="Arial"/>
            <w:sz w:val="24"/>
            <w:szCs w:val="24"/>
          </w:rPr>
          <w:t>Multitasking</w:t>
        </w:r>
        <w:r w:rsidRPr="00B958A1">
          <w:rPr>
            <w:rFonts w:ascii="Arial" w:hAnsi="Arial" w:cs="Arial"/>
            <w:sz w:val="24"/>
            <w:szCs w:val="24"/>
          </w:rPr>
          <w:br/>
          <w:t>Free</w:t>
        </w:r>
      </w:ins>
    </w:p>
    <w:p w:rsidR="00B958A1" w:rsidRPr="00B958A1" w:rsidRDefault="00B958A1" w:rsidP="00B958A1">
      <w:pPr>
        <w:numPr>
          <w:ilvl w:val="0"/>
          <w:numId w:val="6"/>
        </w:numPr>
        <w:shd w:val="clear" w:color="auto" w:fill="FFFFFF"/>
        <w:spacing w:before="240" w:line="240" w:lineRule="auto"/>
        <w:ind w:left="230"/>
        <w:jc w:val="both"/>
        <w:textAlignment w:val="baseline"/>
        <w:rPr>
          <w:ins w:id="142" w:author="Unknown"/>
          <w:rFonts w:ascii="Arial" w:hAnsi="Arial" w:cs="Arial"/>
          <w:sz w:val="24"/>
          <w:szCs w:val="24"/>
        </w:rPr>
      </w:pPr>
      <w:ins w:id="143" w:author="Unknown">
        <w:r w:rsidRPr="00B958A1">
          <w:rPr>
            <w:rFonts w:ascii="Arial" w:hAnsi="Arial" w:cs="Arial"/>
            <w:sz w:val="24"/>
            <w:szCs w:val="24"/>
          </w:rPr>
          <w:lastRenderedPageBreak/>
          <w:t>Installation</w:t>
        </w:r>
      </w:ins>
    </w:p>
    <w:p w:rsidR="00B958A1" w:rsidRPr="00B958A1" w:rsidRDefault="00B958A1" w:rsidP="00B958A1">
      <w:pPr>
        <w:numPr>
          <w:ilvl w:val="0"/>
          <w:numId w:val="6"/>
        </w:numPr>
        <w:shd w:val="clear" w:color="auto" w:fill="FFFFFF"/>
        <w:spacing w:before="240" w:line="240" w:lineRule="auto"/>
        <w:ind w:left="230"/>
        <w:jc w:val="both"/>
        <w:textAlignment w:val="baseline"/>
        <w:rPr>
          <w:ins w:id="144" w:author="Unknown"/>
          <w:rFonts w:ascii="Arial" w:hAnsi="Arial" w:cs="Arial"/>
          <w:sz w:val="24"/>
          <w:szCs w:val="24"/>
        </w:rPr>
      </w:pPr>
      <w:ins w:id="145" w:author="Unknown">
        <w:r w:rsidRPr="00B958A1">
          <w:rPr>
            <w:rFonts w:ascii="Arial" w:hAnsi="Arial" w:cs="Arial"/>
            <w:sz w:val="24"/>
            <w:szCs w:val="24"/>
          </w:rPr>
          <w:t>Lightweight</w:t>
        </w:r>
      </w:ins>
    </w:p>
    <w:p w:rsidR="00B958A1" w:rsidRPr="00B958A1" w:rsidRDefault="00B958A1" w:rsidP="00B958A1">
      <w:pPr>
        <w:numPr>
          <w:ilvl w:val="0"/>
          <w:numId w:val="6"/>
        </w:numPr>
        <w:shd w:val="clear" w:color="auto" w:fill="FFFFFF"/>
        <w:spacing w:before="240" w:line="240" w:lineRule="auto"/>
        <w:ind w:left="230"/>
        <w:jc w:val="both"/>
        <w:textAlignment w:val="baseline"/>
        <w:rPr>
          <w:ins w:id="146" w:author="Unknown"/>
          <w:rFonts w:ascii="Arial" w:hAnsi="Arial" w:cs="Arial"/>
          <w:sz w:val="24"/>
          <w:szCs w:val="24"/>
        </w:rPr>
      </w:pPr>
      <w:ins w:id="147" w:author="Unknown">
        <w:r w:rsidRPr="00B958A1">
          <w:rPr>
            <w:rFonts w:ascii="Arial" w:hAnsi="Arial" w:cs="Arial"/>
            <w:sz w:val="24"/>
            <w:szCs w:val="24"/>
          </w:rPr>
          <w:t>Compatibility</w:t>
        </w:r>
      </w:ins>
    </w:p>
    <w:p w:rsidR="00B958A1" w:rsidRPr="00B958A1" w:rsidRDefault="00B958A1" w:rsidP="00B958A1">
      <w:pPr>
        <w:numPr>
          <w:ilvl w:val="0"/>
          <w:numId w:val="6"/>
        </w:numPr>
        <w:shd w:val="clear" w:color="auto" w:fill="FFFFFF"/>
        <w:spacing w:before="240" w:line="240" w:lineRule="auto"/>
        <w:ind w:left="230"/>
        <w:jc w:val="both"/>
        <w:textAlignment w:val="baseline"/>
        <w:rPr>
          <w:ins w:id="148" w:author="Unknown"/>
          <w:rFonts w:ascii="Arial" w:hAnsi="Arial" w:cs="Arial"/>
          <w:sz w:val="24"/>
          <w:szCs w:val="24"/>
        </w:rPr>
      </w:pPr>
      <w:ins w:id="149" w:author="Unknown">
        <w:r w:rsidRPr="00B958A1">
          <w:rPr>
            <w:rFonts w:ascii="Arial" w:hAnsi="Arial" w:cs="Arial"/>
            <w:sz w:val="24"/>
            <w:szCs w:val="24"/>
          </w:rPr>
          <w:t>Stability</w:t>
        </w:r>
      </w:ins>
    </w:p>
    <w:p w:rsidR="00B958A1" w:rsidRPr="00B958A1" w:rsidRDefault="00B958A1" w:rsidP="00B958A1">
      <w:pPr>
        <w:numPr>
          <w:ilvl w:val="0"/>
          <w:numId w:val="6"/>
        </w:numPr>
        <w:shd w:val="clear" w:color="auto" w:fill="FFFFFF"/>
        <w:spacing w:before="240" w:line="240" w:lineRule="auto"/>
        <w:ind w:left="230"/>
        <w:jc w:val="both"/>
        <w:textAlignment w:val="baseline"/>
        <w:rPr>
          <w:ins w:id="150" w:author="Unknown"/>
          <w:rFonts w:ascii="Arial" w:hAnsi="Arial" w:cs="Arial"/>
          <w:sz w:val="24"/>
          <w:szCs w:val="24"/>
        </w:rPr>
      </w:pPr>
      <w:ins w:id="151" w:author="Unknown">
        <w:r w:rsidRPr="00B958A1">
          <w:rPr>
            <w:rFonts w:ascii="Arial" w:hAnsi="Arial" w:cs="Arial"/>
            <w:sz w:val="24"/>
            <w:szCs w:val="24"/>
          </w:rPr>
          <w:t>Networking</w:t>
        </w:r>
      </w:ins>
    </w:p>
    <w:p w:rsidR="00B958A1" w:rsidRPr="00B958A1" w:rsidRDefault="00B958A1" w:rsidP="00B958A1">
      <w:pPr>
        <w:numPr>
          <w:ilvl w:val="0"/>
          <w:numId w:val="6"/>
        </w:numPr>
        <w:shd w:val="clear" w:color="auto" w:fill="FFFFFF"/>
        <w:spacing w:before="240" w:line="240" w:lineRule="auto"/>
        <w:ind w:left="230"/>
        <w:jc w:val="both"/>
        <w:textAlignment w:val="baseline"/>
        <w:rPr>
          <w:ins w:id="152" w:author="Unknown"/>
          <w:rFonts w:ascii="Arial" w:hAnsi="Arial" w:cs="Arial"/>
          <w:sz w:val="24"/>
          <w:szCs w:val="24"/>
        </w:rPr>
      </w:pPr>
      <w:ins w:id="153" w:author="Unknown">
        <w:r w:rsidRPr="00B958A1">
          <w:rPr>
            <w:rFonts w:ascii="Arial" w:hAnsi="Arial" w:cs="Arial"/>
            <w:sz w:val="24"/>
            <w:szCs w:val="24"/>
          </w:rPr>
          <w:t>Performance</w:t>
        </w:r>
      </w:ins>
    </w:p>
    <w:p w:rsidR="00B958A1" w:rsidRPr="00B958A1" w:rsidRDefault="00B958A1" w:rsidP="00B958A1">
      <w:pPr>
        <w:numPr>
          <w:ilvl w:val="0"/>
          <w:numId w:val="6"/>
        </w:numPr>
        <w:shd w:val="clear" w:color="auto" w:fill="FFFFFF"/>
        <w:spacing w:before="240" w:line="240" w:lineRule="auto"/>
        <w:ind w:left="230"/>
        <w:jc w:val="both"/>
        <w:textAlignment w:val="baseline"/>
        <w:rPr>
          <w:ins w:id="154" w:author="Unknown"/>
          <w:rFonts w:ascii="Arial" w:hAnsi="Arial" w:cs="Arial"/>
          <w:sz w:val="24"/>
          <w:szCs w:val="24"/>
        </w:rPr>
      </w:pPr>
      <w:ins w:id="155" w:author="Unknown">
        <w:r w:rsidRPr="00B958A1">
          <w:rPr>
            <w:rFonts w:ascii="Arial" w:hAnsi="Arial" w:cs="Arial"/>
            <w:sz w:val="24"/>
            <w:szCs w:val="24"/>
          </w:rPr>
          <w:t>Privacy</w:t>
        </w:r>
      </w:ins>
    </w:p>
    <w:p w:rsidR="00B958A1" w:rsidRPr="00B958A1" w:rsidRDefault="00B958A1" w:rsidP="00B958A1">
      <w:pPr>
        <w:numPr>
          <w:ilvl w:val="0"/>
          <w:numId w:val="6"/>
        </w:numPr>
        <w:shd w:val="clear" w:color="auto" w:fill="FFFFFF"/>
        <w:spacing w:before="240" w:line="240" w:lineRule="auto"/>
        <w:ind w:left="230"/>
        <w:jc w:val="both"/>
        <w:textAlignment w:val="baseline"/>
        <w:rPr>
          <w:ins w:id="156" w:author="Unknown"/>
          <w:rFonts w:ascii="Arial" w:hAnsi="Arial" w:cs="Arial"/>
          <w:sz w:val="24"/>
          <w:szCs w:val="24"/>
        </w:rPr>
      </w:pPr>
      <w:ins w:id="157" w:author="Unknown">
        <w:r w:rsidRPr="00B958A1">
          <w:rPr>
            <w:rFonts w:ascii="Arial" w:hAnsi="Arial" w:cs="Arial"/>
            <w:sz w:val="24"/>
            <w:szCs w:val="24"/>
          </w:rPr>
          <w:t>Flexibility</w:t>
        </w:r>
      </w:ins>
    </w:p>
    <w:p w:rsidR="00B958A1" w:rsidRPr="00B958A1" w:rsidRDefault="00B958A1" w:rsidP="00B958A1">
      <w:pPr>
        <w:numPr>
          <w:ilvl w:val="0"/>
          <w:numId w:val="6"/>
        </w:numPr>
        <w:shd w:val="clear" w:color="auto" w:fill="FFFFFF"/>
        <w:spacing w:before="240" w:line="240" w:lineRule="auto"/>
        <w:ind w:left="230"/>
        <w:jc w:val="both"/>
        <w:textAlignment w:val="baseline"/>
        <w:rPr>
          <w:ins w:id="158" w:author="Unknown"/>
          <w:rFonts w:ascii="Arial" w:hAnsi="Arial" w:cs="Arial"/>
          <w:sz w:val="24"/>
          <w:szCs w:val="24"/>
        </w:rPr>
      </w:pPr>
      <w:ins w:id="159" w:author="Unknown">
        <w:r w:rsidRPr="00B958A1">
          <w:rPr>
            <w:rFonts w:ascii="Arial" w:hAnsi="Arial" w:cs="Arial"/>
            <w:sz w:val="24"/>
            <w:szCs w:val="24"/>
          </w:rPr>
          <w:t>Community Support</w:t>
        </w:r>
      </w:ins>
    </w:p>
    <w:p w:rsidR="00B958A1" w:rsidRPr="00B958A1" w:rsidRDefault="00B958A1" w:rsidP="00B958A1">
      <w:pPr>
        <w:numPr>
          <w:ilvl w:val="0"/>
          <w:numId w:val="6"/>
        </w:numPr>
        <w:shd w:val="clear" w:color="auto" w:fill="FFFFFF"/>
        <w:spacing w:before="240" w:line="240" w:lineRule="auto"/>
        <w:ind w:left="230"/>
        <w:jc w:val="both"/>
        <w:textAlignment w:val="baseline"/>
        <w:rPr>
          <w:ins w:id="160" w:author="Unknown"/>
          <w:rFonts w:ascii="Arial" w:hAnsi="Arial" w:cs="Arial"/>
          <w:sz w:val="24"/>
          <w:szCs w:val="24"/>
        </w:rPr>
      </w:pPr>
      <w:ins w:id="161" w:author="Unknown">
        <w:r w:rsidRPr="00B958A1">
          <w:rPr>
            <w:rFonts w:ascii="Arial" w:hAnsi="Arial" w:cs="Arial"/>
            <w:sz w:val="24"/>
            <w:szCs w:val="24"/>
          </w:rPr>
          <w:t>Software Updates</w:t>
        </w:r>
      </w:ins>
    </w:p>
    <w:p w:rsidR="00B958A1" w:rsidRPr="00B958A1" w:rsidRDefault="00B958A1" w:rsidP="00B958A1">
      <w:pPr>
        <w:numPr>
          <w:ilvl w:val="0"/>
          <w:numId w:val="6"/>
        </w:numPr>
        <w:shd w:val="clear" w:color="auto" w:fill="FFFFFF"/>
        <w:spacing w:before="240" w:line="240" w:lineRule="auto"/>
        <w:ind w:left="230"/>
        <w:jc w:val="both"/>
        <w:textAlignment w:val="baseline"/>
        <w:rPr>
          <w:ins w:id="162" w:author="Unknown"/>
          <w:rFonts w:ascii="Arial" w:hAnsi="Arial" w:cs="Arial"/>
          <w:sz w:val="24"/>
          <w:szCs w:val="24"/>
        </w:rPr>
      </w:pPr>
      <w:ins w:id="163" w:author="Unknown">
        <w:r w:rsidRPr="00B958A1">
          <w:rPr>
            <w:rFonts w:ascii="Arial" w:hAnsi="Arial" w:cs="Arial"/>
            <w:sz w:val="24"/>
            <w:szCs w:val="24"/>
          </w:rPr>
          <w:t>Suitable for programmers</w:t>
        </w:r>
      </w:ins>
    </w:p>
    <w:p w:rsidR="00B958A1" w:rsidRPr="00B958A1" w:rsidRDefault="00B958A1" w:rsidP="00B958A1">
      <w:pPr>
        <w:numPr>
          <w:ilvl w:val="0"/>
          <w:numId w:val="6"/>
        </w:numPr>
        <w:shd w:val="clear" w:color="auto" w:fill="FFFFFF"/>
        <w:spacing w:before="240" w:line="240" w:lineRule="auto"/>
        <w:ind w:left="230"/>
        <w:jc w:val="both"/>
        <w:textAlignment w:val="baseline"/>
        <w:rPr>
          <w:ins w:id="164" w:author="Unknown"/>
          <w:rFonts w:ascii="Arial" w:hAnsi="Arial" w:cs="Arial"/>
          <w:sz w:val="24"/>
          <w:szCs w:val="24"/>
        </w:rPr>
      </w:pPr>
      <w:ins w:id="165" w:author="Unknown">
        <w:r w:rsidRPr="00B958A1">
          <w:rPr>
            <w:rFonts w:ascii="Arial" w:hAnsi="Arial" w:cs="Arial"/>
            <w:sz w:val="24"/>
            <w:szCs w:val="24"/>
          </w:rPr>
          <w:t xml:space="preserve">Distributions/ </w:t>
        </w:r>
        <w:proofErr w:type="spellStart"/>
        <w:r w:rsidRPr="00B958A1">
          <w:rPr>
            <w:rFonts w:ascii="Arial" w:hAnsi="Arial" w:cs="Arial"/>
            <w:sz w:val="24"/>
            <w:szCs w:val="24"/>
          </w:rPr>
          <w:t>Distros</w:t>
        </w:r>
        <w:proofErr w:type="spellEnd"/>
      </w:ins>
    </w:p>
    <w:p w:rsidR="00B958A1" w:rsidRPr="00B958A1" w:rsidRDefault="00B958A1" w:rsidP="00B958A1">
      <w:pPr>
        <w:numPr>
          <w:ilvl w:val="0"/>
          <w:numId w:val="6"/>
        </w:numPr>
        <w:shd w:val="clear" w:color="auto" w:fill="FFFFFF"/>
        <w:spacing w:before="240" w:line="240" w:lineRule="auto"/>
        <w:ind w:left="230"/>
        <w:jc w:val="both"/>
        <w:textAlignment w:val="baseline"/>
        <w:rPr>
          <w:ins w:id="166" w:author="Unknown"/>
          <w:rFonts w:ascii="Arial" w:hAnsi="Arial" w:cs="Arial"/>
          <w:sz w:val="24"/>
          <w:szCs w:val="24"/>
        </w:rPr>
      </w:pPr>
      <w:ins w:id="167" w:author="Unknown">
        <w:r w:rsidRPr="00B958A1">
          <w:rPr>
            <w:rFonts w:ascii="Arial" w:hAnsi="Arial" w:cs="Arial"/>
            <w:sz w:val="24"/>
            <w:szCs w:val="24"/>
          </w:rPr>
          <w:t>Graphical User Interface</w:t>
        </w:r>
      </w:ins>
    </w:p>
    <w:p w:rsidR="00B958A1" w:rsidRPr="00B958A1" w:rsidRDefault="00B958A1" w:rsidP="00B958A1">
      <w:pPr>
        <w:numPr>
          <w:ilvl w:val="0"/>
          <w:numId w:val="6"/>
        </w:numPr>
        <w:shd w:val="clear" w:color="auto" w:fill="FFFFFF"/>
        <w:spacing w:before="240" w:line="240" w:lineRule="auto"/>
        <w:ind w:left="230"/>
        <w:jc w:val="both"/>
        <w:textAlignment w:val="baseline"/>
        <w:rPr>
          <w:ins w:id="168" w:author="Unknown"/>
          <w:rFonts w:ascii="Arial" w:hAnsi="Arial" w:cs="Arial"/>
          <w:sz w:val="24"/>
          <w:szCs w:val="24"/>
        </w:rPr>
      </w:pPr>
      <w:ins w:id="169" w:author="Unknown">
        <w:r w:rsidRPr="00B958A1">
          <w:rPr>
            <w:rFonts w:ascii="Arial" w:hAnsi="Arial" w:cs="Arial"/>
            <w:sz w:val="24"/>
            <w:szCs w:val="24"/>
          </w:rPr>
          <w:t>Live CD/USB</w:t>
        </w:r>
      </w:ins>
    </w:p>
    <w:p w:rsidR="00B958A1" w:rsidRPr="00B958A1" w:rsidRDefault="00B958A1" w:rsidP="00B958A1">
      <w:pPr>
        <w:pStyle w:val="Heading3"/>
        <w:shd w:val="clear" w:color="auto" w:fill="FFFFFF"/>
        <w:spacing w:before="240" w:beforeAutospacing="0" w:after="200" w:afterAutospacing="0"/>
        <w:jc w:val="both"/>
        <w:textAlignment w:val="baseline"/>
        <w:rPr>
          <w:ins w:id="170" w:author="Unknown"/>
          <w:rFonts w:ascii="inherit" w:hAnsi="inherit" w:cs="Arial"/>
          <w:sz w:val="24"/>
          <w:szCs w:val="24"/>
        </w:rPr>
      </w:pPr>
      <w:ins w:id="171" w:author="Unknown">
        <w:r w:rsidRPr="00B958A1">
          <w:rPr>
            <w:rFonts w:ascii="inherit" w:hAnsi="inherit" w:cs="Arial"/>
            <w:sz w:val="24"/>
            <w:szCs w:val="24"/>
          </w:rPr>
          <w:t>Difference between Linux and Windows Operating System</w:t>
        </w:r>
      </w:ins>
    </w:p>
    <w:p w:rsidR="00B958A1" w:rsidRPr="00B958A1" w:rsidRDefault="00B958A1" w:rsidP="00B958A1">
      <w:pPr>
        <w:pStyle w:val="NormalWeb"/>
        <w:shd w:val="clear" w:color="auto" w:fill="FFFFFF"/>
        <w:spacing w:before="240" w:beforeAutospacing="0" w:after="200" w:afterAutospacing="0"/>
        <w:jc w:val="both"/>
        <w:textAlignment w:val="baseline"/>
        <w:rPr>
          <w:ins w:id="172" w:author="Unknown"/>
          <w:rFonts w:ascii="Arial" w:hAnsi="Arial" w:cs="Arial"/>
        </w:rPr>
      </w:pPr>
      <w:ins w:id="173" w:author="Unknown">
        <w:r w:rsidRPr="00B958A1">
          <w:rPr>
            <w:rFonts w:ascii="Arial" w:hAnsi="Arial" w:cs="Arial"/>
          </w:rPr>
          <w:t>The difference between Linux and Windows OS include the following.</w:t>
        </w:r>
      </w:ins>
    </w:p>
    <w:tbl>
      <w:tblPr>
        <w:tblW w:w="9792" w:type="dxa"/>
        <w:tblCellSpacing w:w="15" w:type="dxa"/>
        <w:tblBorders>
          <w:top w:val="single" w:sz="4" w:space="0" w:color="auto"/>
          <w:left w:val="single" w:sz="4" w:space="0" w:color="auto"/>
          <w:bottom w:val="single" w:sz="2" w:space="0" w:color="auto"/>
          <w:right w:val="single" w:sz="2" w:space="0" w:color="auto"/>
        </w:tblBorders>
        <w:tblCellMar>
          <w:left w:w="0" w:type="dxa"/>
          <w:right w:w="0" w:type="dxa"/>
        </w:tblCellMar>
        <w:tblLook w:val="04A0"/>
      </w:tblPr>
      <w:tblGrid>
        <w:gridCol w:w="4896"/>
        <w:gridCol w:w="4896"/>
      </w:tblGrid>
      <w:tr w:rsidR="00B958A1" w:rsidRPr="00B958A1" w:rsidTr="00F415CB">
        <w:trPr>
          <w:tblCellSpacing w:w="15" w:type="dxa"/>
        </w:trPr>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Style w:val="Strong"/>
                <w:rFonts w:ascii="inherit" w:hAnsi="inherit"/>
                <w:sz w:val="24"/>
                <w:szCs w:val="24"/>
                <w:bdr w:val="none" w:sz="0" w:space="0" w:color="auto" w:frame="1"/>
              </w:rPr>
              <w:t>Linux Operating System</w:t>
            </w:r>
          </w:p>
        </w:tc>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Style w:val="Strong"/>
                <w:rFonts w:ascii="inherit" w:hAnsi="inherit"/>
                <w:sz w:val="24"/>
                <w:szCs w:val="24"/>
                <w:bdr w:val="none" w:sz="0" w:space="0" w:color="auto" w:frame="1"/>
              </w:rPr>
              <w:t>Windows Operating System</w:t>
            </w:r>
          </w:p>
        </w:tc>
      </w:tr>
      <w:tr w:rsidR="00B958A1" w:rsidRPr="00B958A1" w:rsidTr="00F415CB">
        <w:trPr>
          <w:tblCellSpacing w:w="15" w:type="dxa"/>
        </w:trPr>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Linux is an open-source OS</w:t>
            </w:r>
          </w:p>
        </w:tc>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Windows is not an open-source OS</w:t>
            </w:r>
          </w:p>
        </w:tc>
      </w:tr>
      <w:tr w:rsidR="00B958A1" w:rsidRPr="00B958A1" w:rsidTr="00F415CB">
        <w:trPr>
          <w:tblCellSpacing w:w="15" w:type="dxa"/>
        </w:trPr>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The file name of Linux is case sensitive</w:t>
            </w:r>
          </w:p>
        </w:tc>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The file name of Windows is case insensitive</w:t>
            </w:r>
          </w:p>
        </w:tc>
      </w:tr>
      <w:tr w:rsidR="00B958A1" w:rsidRPr="00B958A1" w:rsidTr="00F415CB">
        <w:trPr>
          <w:tblCellSpacing w:w="15" w:type="dxa"/>
        </w:trPr>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It is free</w:t>
            </w:r>
          </w:p>
        </w:tc>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It is commercial</w:t>
            </w:r>
          </w:p>
        </w:tc>
      </w:tr>
      <w:tr w:rsidR="00B958A1" w:rsidRPr="00B958A1" w:rsidTr="00F415CB">
        <w:trPr>
          <w:tblCellSpacing w:w="15" w:type="dxa"/>
        </w:trPr>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In this OS, a monolithic kernel is used</w:t>
            </w:r>
          </w:p>
        </w:tc>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In this OS, a microkernel is used</w:t>
            </w:r>
          </w:p>
        </w:tc>
      </w:tr>
      <w:tr w:rsidR="00B958A1" w:rsidRPr="00B958A1" w:rsidTr="00F415CB">
        <w:trPr>
          <w:tblCellSpacing w:w="15" w:type="dxa"/>
        </w:trPr>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Linux is more efficient as compared to windows.</w:t>
            </w:r>
          </w:p>
        </w:tc>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Windows is less efficient</w:t>
            </w:r>
          </w:p>
        </w:tc>
      </w:tr>
      <w:tr w:rsidR="00B958A1" w:rsidRPr="00B958A1" w:rsidTr="00F415CB">
        <w:trPr>
          <w:tblCellSpacing w:w="15" w:type="dxa"/>
        </w:trPr>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 xml:space="preserve">To separate the directories, a forward slash is </w:t>
            </w:r>
            <w:r w:rsidRPr="00B958A1">
              <w:rPr>
                <w:rFonts w:ascii="inherit" w:hAnsi="inherit"/>
                <w:sz w:val="24"/>
                <w:szCs w:val="24"/>
              </w:rPr>
              <w:lastRenderedPageBreak/>
              <w:t>used</w:t>
            </w:r>
          </w:p>
        </w:tc>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lastRenderedPageBreak/>
              <w:t>To separate the directories, the backslash is used</w:t>
            </w:r>
          </w:p>
        </w:tc>
      </w:tr>
      <w:tr w:rsidR="00B958A1" w:rsidRPr="00B958A1" w:rsidTr="00F415CB">
        <w:trPr>
          <w:tblCellSpacing w:w="15" w:type="dxa"/>
        </w:trPr>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lastRenderedPageBreak/>
              <w:t>It is more secured</w:t>
            </w:r>
          </w:p>
        </w:tc>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It is not secured as compared to Linux</w:t>
            </w:r>
          </w:p>
        </w:tc>
      </w:tr>
      <w:tr w:rsidR="00B958A1" w:rsidRPr="00B958A1" w:rsidTr="00F415CB">
        <w:trPr>
          <w:tblCellSpacing w:w="15" w:type="dxa"/>
        </w:trPr>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Linux is extensively used to hack the systems</w:t>
            </w:r>
          </w:p>
        </w:tc>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Windows do not offer much effectiveness in hacking.</w:t>
            </w:r>
          </w:p>
        </w:tc>
      </w:tr>
      <w:tr w:rsidR="00B958A1" w:rsidRPr="00B958A1" w:rsidTr="00F415CB">
        <w:trPr>
          <w:tblCellSpacing w:w="15" w:type="dxa"/>
        </w:trPr>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Linux uses a hierarchical file system.</w:t>
            </w:r>
          </w:p>
        </w:tc>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Windows uses several data drives namely C: D: E for the purpose of storing the files as well as folders.</w:t>
            </w:r>
          </w:p>
        </w:tc>
      </w:tr>
      <w:tr w:rsidR="00B958A1" w:rsidRPr="00B958A1" w:rsidTr="00F415CB">
        <w:trPr>
          <w:tblCellSpacing w:w="15" w:type="dxa"/>
        </w:trPr>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The considered files in Linux are CD-ROMs, hard drives,  &amp; printers</w:t>
            </w:r>
          </w:p>
        </w:tc>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The considered devices in windows are Hard drives, printers, CD-ROMs.</w:t>
            </w:r>
          </w:p>
        </w:tc>
      </w:tr>
      <w:tr w:rsidR="00B958A1" w:rsidRPr="00B958A1" w:rsidTr="00F415CB">
        <w:trPr>
          <w:tblCellSpacing w:w="15" w:type="dxa"/>
        </w:trPr>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The user account types in Linux are 3 types like  Regular, Root &amp; Service Account</w:t>
            </w:r>
          </w:p>
        </w:tc>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The user account types in Windows are four types like Administrator, Standard, Child, &amp; Guest</w:t>
            </w:r>
          </w:p>
        </w:tc>
      </w:tr>
      <w:tr w:rsidR="00B958A1" w:rsidRPr="00B958A1" w:rsidTr="00F415CB">
        <w:trPr>
          <w:tblCellSpacing w:w="15" w:type="dxa"/>
        </w:trPr>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 xml:space="preserve">The </w:t>
            </w:r>
            <w:proofErr w:type="spellStart"/>
            <w:r w:rsidRPr="00B958A1">
              <w:rPr>
                <w:rFonts w:ascii="inherit" w:hAnsi="inherit"/>
                <w:sz w:val="24"/>
                <w:szCs w:val="24"/>
              </w:rPr>
              <w:t>superuser</w:t>
            </w:r>
            <w:proofErr w:type="spellEnd"/>
            <w:r w:rsidRPr="00B958A1">
              <w:rPr>
                <w:rFonts w:ascii="inherit" w:hAnsi="inherit"/>
                <w:sz w:val="24"/>
                <w:szCs w:val="24"/>
              </w:rPr>
              <w:t xml:space="preserve"> like Root user of Linux includes all administrative human rights.</w:t>
            </w:r>
          </w:p>
        </w:tc>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The administrator user of Windows includes all administrative human rights of computers.</w:t>
            </w:r>
          </w:p>
        </w:tc>
      </w:tr>
      <w:tr w:rsidR="00B958A1" w:rsidRPr="00B958A1" w:rsidTr="00F415CB">
        <w:trPr>
          <w:tblCellSpacing w:w="15" w:type="dxa"/>
        </w:trPr>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The naming convention of Linux files is case-sensitive. So, two different files in this OS are sample &amp; SAMPLE.</w:t>
            </w:r>
          </w:p>
        </w:tc>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In Windows OS, you cannot have two files with the similar name within the same folder</w:t>
            </w:r>
          </w:p>
        </w:tc>
      </w:tr>
      <w:tr w:rsidR="00B958A1" w:rsidRPr="00B958A1" w:rsidTr="00F415CB">
        <w:trPr>
          <w:tblCellSpacing w:w="15" w:type="dxa"/>
        </w:trPr>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For each user, his home directory is created like home or username.</w:t>
            </w:r>
          </w:p>
        </w:tc>
        <w:tc>
          <w:tcPr>
            <w:tcW w:w="4785" w:type="dxa"/>
            <w:tcBorders>
              <w:top w:val="single" w:sz="2" w:space="0" w:color="auto"/>
              <w:left w:val="single" w:sz="2" w:space="0" w:color="auto"/>
              <w:bottom w:val="single" w:sz="4" w:space="0" w:color="auto"/>
              <w:right w:val="single" w:sz="4" w:space="0" w:color="auto"/>
            </w:tcBorders>
            <w:vAlign w:val="bottom"/>
            <w:hideMark/>
          </w:tcPr>
          <w:p w:rsidR="00B958A1" w:rsidRPr="00B958A1" w:rsidRDefault="00B958A1" w:rsidP="00B958A1">
            <w:pPr>
              <w:spacing w:before="240"/>
              <w:jc w:val="both"/>
              <w:rPr>
                <w:rFonts w:ascii="inherit" w:hAnsi="inherit"/>
                <w:sz w:val="24"/>
                <w:szCs w:val="24"/>
              </w:rPr>
            </w:pPr>
            <w:r w:rsidRPr="00B958A1">
              <w:rPr>
                <w:rFonts w:ascii="inherit" w:hAnsi="inherit"/>
                <w:sz w:val="24"/>
                <w:szCs w:val="24"/>
              </w:rPr>
              <w:t>In windows OS, the default home directory is My Documents</w:t>
            </w:r>
          </w:p>
        </w:tc>
      </w:tr>
    </w:tbl>
    <w:p w:rsidR="00B958A1" w:rsidRPr="00B958A1" w:rsidRDefault="00B958A1" w:rsidP="00B958A1">
      <w:pPr>
        <w:pStyle w:val="Heading4"/>
        <w:shd w:val="clear" w:color="auto" w:fill="FFFFFF"/>
        <w:spacing w:before="240" w:after="200"/>
        <w:jc w:val="both"/>
        <w:textAlignment w:val="baseline"/>
        <w:rPr>
          <w:ins w:id="174" w:author="Unknown"/>
          <w:rFonts w:ascii="inherit" w:hAnsi="inherit" w:cs="Arial"/>
          <w:i w:val="0"/>
          <w:color w:val="auto"/>
          <w:sz w:val="24"/>
          <w:szCs w:val="24"/>
        </w:rPr>
      </w:pPr>
      <w:ins w:id="175" w:author="Unknown">
        <w:r w:rsidRPr="00B958A1">
          <w:rPr>
            <w:rFonts w:ascii="inherit" w:hAnsi="inherit" w:cs="Arial"/>
            <w:i w:val="0"/>
            <w:color w:val="auto"/>
            <w:sz w:val="24"/>
            <w:szCs w:val="24"/>
          </w:rPr>
          <w:t>Key Difference between Linux OS and Windows OS</w:t>
        </w:r>
      </w:ins>
    </w:p>
    <w:p w:rsidR="00B958A1" w:rsidRPr="00B958A1" w:rsidRDefault="00B958A1" w:rsidP="00B958A1">
      <w:pPr>
        <w:pStyle w:val="NormalWeb"/>
        <w:shd w:val="clear" w:color="auto" w:fill="FFFFFF"/>
        <w:spacing w:before="240" w:beforeAutospacing="0" w:after="200" w:afterAutospacing="0"/>
        <w:jc w:val="both"/>
        <w:textAlignment w:val="baseline"/>
        <w:rPr>
          <w:ins w:id="176" w:author="Unknown"/>
          <w:rFonts w:ascii="Arial" w:hAnsi="Arial" w:cs="Arial"/>
        </w:rPr>
      </w:pPr>
      <w:ins w:id="177" w:author="Unknown">
        <w:r w:rsidRPr="00B958A1">
          <w:rPr>
            <w:rFonts w:ascii="Arial" w:hAnsi="Arial" w:cs="Arial"/>
          </w:rPr>
          <w:t>The key difference between Linux and Windows include the following.</w:t>
        </w:r>
      </w:ins>
    </w:p>
    <w:p w:rsidR="00B958A1" w:rsidRPr="00B958A1" w:rsidRDefault="00B958A1" w:rsidP="00B958A1">
      <w:pPr>
        <w:numPr>
          <w:ilvl w:val="0"/>
          <w:numId w:val="7"/>
        </w:numPr>
        <w:shd w:val="clear" w:color="auto" w:fill="FFFFFF"/>
        <w:spacing w:before="240" w:line="240" w:lineRule="auto"/>
        <w:ind w:left="230"/>
        <w:jc w:val="both"/>
        <w:textAlignment w:val="baseline"/>
        <w:rPr>
          <w:ins w:id="178" w:author="Unknown"/>
          <w:rFonts w:ascii="Arial" w:hAnsi="Arial" w:cs="Arial"/>
          <w:sz w:val="24"/>
          <w:szCs w:val="24"/>
        </w:rPr>
      </w:pPr>
      <w:ins w:id="179" w:author="Unknown">
        <w:r w:rsidRPr="00B958A1">
          <w:rPr>
            <w:rFonts w:ascii="Arial" w:hAnsi="Arial" w:cs="Arial"/>
            <w:sz w:val="24"/>
            <w:szCs w:val="24"/>
          </w:rPr>
          <w:t>Linux is an open-source OS, so the operator can easily modify source code according to the necessity whereas Windows is a commercial OS so the operator doesn’t have the right of entry to source code.</w:t>
        </w:r>
      </w:ins>
    </w:p>
    <w:p w:rsidR="00B958A1" w:rsidRPr="00B958A1" w:rsidRDefault="00B958A1" w:rsidP="00B958A1">
      <w:pPr>
        <w:numPr>
          <w:ilvl w:val="0"/>
          <w:numId w:val="7"/>
        </w:numPr>
        <w:shd w:val="clear" w:color="auto" w:fill="FFFFFF"/>
        <w:spacing w:before="240" w:line="240" w:lineRule="auto"/>
        <w:ind w:left="230"/>
        <w:jc w:val="both"/>
        <w:textAlignment w:val="baseline"/>
        <w:rPr>
          <w:ins w:id="180" w:author="Unknown"/>
          <w:rFonts w:ascii="Arial" w:hAnsi="Arial" w:cs="Arial"/>
          <w:sz w:val="24"/>
          <w:szCs w:val="24"/>
        </w:rPr>
      </w:pPr>
      <w:ins w:id="181" w:author="Unknown">
        <w:r w:rsidRPr="00B958A1">
          <w:rPr>
            <w:rFonts w:ascii="Arial" w:hAnsi="Arial" w:cs="Arial"/>
            <w:sz w:val="24"/>
            <w:szCs w:val="24"/>
          </w:rPr>
          <w:t>Linux OS is much secured because it detects and fixes bugs whereas Windows OS has a vast user base, thus it turns into a goal of hackers to hit the windows system.</w:t>
        </w:r>
      </w:ins>
    </w:p>
    <w:p w:rsidR="00B958A1" w:rsidRPr="00B958A1" w:rsidRDefault="00B958A1" w:rsidP="00B958A1">
      <w:pPr>
        <w:numPr>
          <w:ilvl w:val="0"/>
          <w:numId w:val="7"/>
        </w:numPr>
        <w:shd w:val="clear" w:color="auto" w:fill="FFFFFF"/>
        <w:spacing w:before="240" w:line="240" w:lineRule="auto"/>
        <w:ind w:left="230"/>
        <w:jc w:val="both"/>
        <w:textAlignment w:val="baseline"/>
        <w:rPr>
          <w:ins w:id="182" w:author="Unknown"/>
          <w:rFonts w:ascii="Arial" w:hAnsi="Arial" w:cs="Arial"/>
          <w:sz w:val="24"/>
          <w:szCs w:val="24"/>
        </w:rPr>
      </w:pPr>
      <w:ins w:id="183" w:author="Unknown">
        <w:r w:rsidRPr="00B958A1">
          <w:rPr>
            <w:rFonts w:ascii="Arial" w:hAnsi="Arial" w:cs="Arial"/>
            <w:sz w:val="24"/>
            <w:szCs w:val="24"/>
          </w:rPr>
          <w:t>Linux is faster as compared to windows even with older hardware</w:t>
        </w:r>
      </w:ins>
    </w:p>
    <w:p w:rsidR="00B958A1" w:rsidRPr="00B958A1" w:rsidRDefault="00B958A1" w:rsidP="00B958A1">
      <w:pPr>
        <w:numPr>
          <w:ilvl w:val="0"/>
          <w:numId w:val="7"/>
        </w:numPr>
        <w:shd w:val="clear" w:color="auto" w:fill="FFFFFF"/>
        <w:spacing w:before="240" w:line="240" w:lineRule="auto"/>
        <w:ind w:left="230"/>
        <w:jc w:val="both"/>
        <w:textAlignment w:val="baseline"/>
        <w:rPr>
          <w:ins w:id="184" w:author="Unknown"/>
          <w:rFonts w:ascii="Arial" w:hAnsi="Arial" w:cs="Arial"/>
          <w:sz w:val="24"/>
          <w:szCs w:val="24"/>
        </w:rPr>
      </w:pPr>
      <w:ins w:id="185" w:author="Unknown">
        <w:r w:rsidRPr="00B958A1">
          <w:rPr>
            <w:rFonts w:ascii="Arial" w:hAnsi="Arial" w:cs="Arial"/>
            <w:sz w:val="24"/>
            <w:szCs w:val="24"/>
          </w:rPr>
          <w:lastRenderedPageBreak/>
          <w:t>Linux peripherals are considered like files whereas, in Windows, these are considered as devices</w:t>
        </w:r>
      </w:ins>
    </w:p>
    <w:p w:rsidR="00B958A1" w:rsidRPr="00B958A1" w:rsidRDefault="00B958A1" w:rsidP="00B958A1">
      <w:pPr>
        <w:numPr>
          <w:ilvl w:val="0"/>
          <w:numId w:val="7"/>
        </w:numPr>
        <w:shd w:val="clear" w:color="auto" w:fill="FFFFFF"/>
        <w:spacing w:before="240" w:line="240" w:lineRule="auto"/>
        <w:ind w:left="230"/>
        <w:jc w:val="both"/>
        <w:textAlignment w:val="baseline"/>
        <w:rPr>
          <w:ins w:id="186" w:author="Unknown"/>
          <w:rFonts w:ascii="Arial" w:hAnsi="Arial" w:cs="Arial"/>
          <w:sz w:val="24"/>
          <w:szCs w:val="24"/>
        </w:rPr>
      </w:pPr>
      <w:ins w:id="187" w:author="Unknown">
        <w:r w:rsidRPr="00B958A1">
          <w:rPr>
            <w:rFonts w:ascii="Arial" w:hAnsi="Arial" w:cs="Arial"/>
            <w:sz w:val="24"/>
            <w:szCs w:val="24"/>
          </w:rPr>
          <w:t>The files in Linux have the same name within a similar dictionary whereas, in windows, it cannot have two files with a similar name within a similar folder.</w:t>
        </w:r>
      </w:ins>
    </w:p>
    <w:p w:rsidR="00B958A1" w:rsidRPr="00B958A1" w:rsidRDefault="00B958A1" w:rsidP="00B958A1">
      <w:pPr>
        <w:numPr>
          <w:ilvl w:val="0"/>
          <w:numId w:val="7"/>
        </w:numPr>
        <w:shd w:val="clear" w:color="auto" w:fill="FFFFFF"/>
        <w:spacing w:before="240" w:line="240" w:lineRule="auto"/>
        <w:ind w:left="230"/>
        <w:jc w:val="both"/>
        <w:textAlignment w:val="baseline"/>
        <w:rPr>
          <w:ins w:id="188" w:author="Unknown"/>
          <w:rFonts w:ascii="Arial" w:hAnsi="Arial" w:cs="Arial"/>
          <w:sz w:val="24"/>
          <w:szCs w:val="24"/>
        </w:rPr>
      </w:pPr>
      <w:ins w:id="189" w:author="Unknown">
        <w:r w:rsidRPr="00B958A1">
          <w:rPr>
            <w:rFonts w:ascii="Arial" w:hAnsi="Arial" w:cs="Arial"/>
            <w:sz w:val="24"/>
            <w:szCs w:val="24"/>
          </w:rPr>
          <w:t>In Linux, the program files and the system can be found within dissimilar dictionaries whereas, in Windows OS, the program files &amp; system are generally saved in a C drive.</w:t>
        </w:r>
      </w:ins>
    </w:p>
    <w:p w:rsidR="00B958A1" w:rsidRPr="00B958A1" w:rsidRDefault="00B958A1" w:rsidP="00B958A1">
      <w:pPr>
        <w:pStyle w:val="Heading3"/>
        <w:shd w:val="clear" w:color="auto" w:fill="FFFFFF"/>
        <w:spacing w:before="240" w:beforeAutospacing="0" w:after="200" w:afterAutospacing="0"/>
        <w:jc w:val="both"/>
        <w:textAlignment w:val="baseline"/>
        <w:rPr>
          <w:ins w:id="190" w:author="Unknown"/>
          <w:rFonts w:ascii="inherit" w:hAnsi="inherit" w:cs="Arial"/>
          <w:sz w:val="24"/>
          <w:szCs w:val="24"/>
        </w:rPr>
      </w:pPr>
      <w:ins w:id="191" w:author="Unknown">
        <w:r w:rsidRPr="00B958A1">
          <w:rPr>
            <w:rFonts w:ascii="inherit" w:hAnsi="inherit" w:cs="Arial"/>
            <w:sz w:val="24"/>
            <w:szCs w:val="24"/>
          </w:rPr>
          <w:t>Linux Operating System Commands</w:t>
        </w:r>
      </w:ins>
    </w:p>
    <w:p w:rsidR="00B958A1" w:rsidRPr="00B958A1" w:rsidRDefault="00B958A1" w:rsidP="00B958A1">
      <w:pPr>
        <w:pStyle w:val="NormalWeb"/>
        <w:shd w:val="clear" w:color="auto" w:fill="FFFFFF"/>
        <w:spacing w:before="240" w:beforeAutospacing="0" w:after="200" w:afterAutospacing="0"/>
        <w:jc w:val="both"/>
        <w:textAlignment w:val="baseline"/>
        <w:rPr>
          <w:ins w:id="192" w:author="Unknown"/>
          <w:rFonts w:ascii="Arial" w:hAnsi="Arial" w:cs="Arial"/>
        </w:rPr>
      </w:pPr>
      <w:ins w:id="193" w:author="Unknown">
        <w:r w:rsidRPr="00B958A1">
          <w:rPr>
            <w:rFonts w:ascii="Arial" w:hAnsi="Arial" w:cs="Arial"/>
          </w:rPr>
          <w:t>The list of Linux commands is discussed below.</w:t>
        </w:r>
      </w:ins>
    </w:p>
    <w:p w:rsidR="00B958A1" w:rsidRPr="00B958A1" w:rsidRDefault="00B958A1" w:rsidP="00B958A1">
      <w:pPr>
        <w:numPr>
          <w:ilvl w:val="0"/>
          <w:numId w:val="8"/>
        </w:numPr>
        <w:shd w:val="clear" w:color="auto" w:fill="FFFFFF"/>
        <w:spacing w:before="240" w:line="240" w:lineRule="auto"/>
        <w:ind w:left="230"/>
        <w:jc w:val="both"/>
        <w:textAlignment w:val="baseline"/>
        <w:rPr>
          <w:ins w:id="194" w:author="Unknown"/>
          <w:rFonts w:ascii="Arial" w:hAnsi="Arial" w:cs="Arial"/>
          <w:sz w:val="24"/>
          <w:szCs w:val="24"/>
        </w:rPr>
      </w:pPr>
      <w:proofErr w:type="spellStart"/>
      <w:ins w:id="195" w:author="Unknown">
        <w:r w:rsidRPr="00B958A1">
          <w:rPr>
            <w:rFonts w:ascii="Arial" w:hAnsi="Arial" w:cs="Arial"/>
            <w:sz w:val="24"/>
            <w:szCs w:val="24"/>
          </w:rPr>
          <w:t>adduser</w:t>
        </w:r>
        <w:proofErr w:type="spellEnd"/>
        <w:r w:rsidRPr="00B958A1">
          <w:rPr>
            <w:rFonts w:ascii="Arial" w:hAnsi="Arial" w:cs="Arial"/>
            <w:sz w:val="24"/>
            <w:szCs w:val="24"/>
          </w:rPr>
          <w:t xml:space="preserve"> – Add a new user</w:t>
        </w:r>
      </w:ins>
    </w:p>
    <w:p w:rsidR="00B958A1" w:rsidRPr="00B958A1" w:rsidRDefault="00B958A1" w:rsidP="00B958A1">
      <w:pPr>
        <w:numPr>
          <w:ilvl w:val="0"/>
          <w:numId w:val="8"/>
        </w:numPr>
        <w:shd w:val="clear" w:color="auto" w:fill="FFFFFF"/>
        <w:spacing w:before="240" w:line="240" w:lineRule="auto"/>
        <w:ind w:left="230"/>
        <w:jc w:val="both"/>
        <w:textAlignment w:val="baseline"/>
        <w:rPr>
          <w:ins w:id="196" w:author="Unknown"/>
          <w:rFonts w:ascii="Arial" w:hAnsi="Arial" w:cs="Arial"/>
          <w:sz w:val="24"/>
          <w:szCs w:val="24"/>
        </w:rPr>
      </w:pPr>
      <w:ins w:id="197" w:author="Unknown">
        <w:r w:rsidRPr="00B958A1">
          <w:rPr>
            <w:rFonts w:ascii="Arial" w:hAnsi="Arial" w:cs="Arial"/>
            <w:sz w:val="24"/>
            <w:szCs w:val="24"/>
          </w:rPr>
          <w:t>info – Help info</w:t>
        </w:r>
      </w:ins>
    </w:p>
    <w:p w:rsidR="00B958A1" w:rsidRPr="00B958A1" w:rsidRDefault="00B958A1" w:rsidP="00B958A1">
      <w:pPr>
        <w:numPr>
          <w:ilvl w:val="0"/>
          <w:numId w:val="8"/>
        </w:numPr>
        <w:shd w:val="clear" w:color="auto" w:fill="FFFFFF"/>
        <w:spacing w:before="240" w:line="240" w:lineRule="auto"/>
        <w:ind w:left="230"/>
        <w:jc w:val="both"/>
        <w:textAlignment w:val="baseline"/>
        <w:rPr>
          <w:ins w:id="198" w:author="Unknown"/>
          <w:rFonts w:ascii="Arial" w:hAnsi="Arial" w:cs="Arial"/>
          <w:sz w:val="24"/>
          <w:szCs w:val="24"/>
        </w:rPr>
      </w:pPr>
      <w:ins w:id="199" w:author="Unknown">
        <w:r w:rsidRPr="00B958A1">
          <w:rPr>
            <w:rFonts w:ascii="Arial" w:hAnsi="Arial" w:cs="Arial"/>
            <w:sz w:val="24"/>
            <w:szCs w:val="24"/>
          </w:rPr>
          <w:t>id – Print user and group id’s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00" w:author="Unknown"/>
          <w:rFonts w:ascii="Arial" w:hAnsi="Arial" w:cs="Arial"/>
          <w:sz w:val="24"/>
          <w:szCs w:val="24"/>
        </w:rPr>
      </w:pPr>
      <w:ins w:id="201" w:author="Unknown">
        <w:r w:rsidRPr="00B958A1">
          <w:rPr>
            <w:rFonts w:ascii="Arial" w:hAnsi="Arial" w:cs="Arial"/>
            <w:sz w:val="24"/>
            <w:szCs w:val="24"/>
          </w:rPr>
          <w:t>arch – Print machine architecture</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02" w:author="Unknown"/>
          <w:rFonts w:ascii="Arial" w:hAnsi="Arial" w:cs="Arial"/>
          <w:sz w:val="24"/>
          <w:szCs w:val="24"/>
        </w:rPr>
      </w:pPr>
      <w:proofErr w:type="spellStart"/>
      <w:ins w:id="203" w:author="Unknown">
        <w:r w:rsidRPr="00B958A1">
          <w:rPr>
            <w:rFonts w:ascii="Arial" w:hAnsi="Arial" w:cs="Arial"/>
            <w:sz w:val="24"/>
            <w:szCs w:val="24"/>
          </w:rPr>
          <w:t>chown</w:t>
        </w:r>
        <w:proofErr w:type="spellEnd"/>
        <w:r w:rsidRPr="00B958A1">
          <w:rPr>
            <w:rFonts w:ascii="Arial" w:hAnsi="Arial" w:cs="Arial"/>
            <w:sz w:val="24"/>
            <w:szCs w:val="24"/>
          </w:rPr>
          <w:t xml:space="preserve"> – Change the user and group ownership of files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04" w:author="Unknown"/>
          <w:rFonts w:ascii="Arial" w:hAnsi="Arial" w:cs="Arial"/>
          <w:sz w:val="24"/>
          <w:szCs w:val="24"/>
        </w:rPr>
      </w:pPr>
      <w:ins w:id="205" w:author="Unknown">
        <w:r w:rsidRPr="00B958A1">
          <w:rPr>
            <w:rFonts w:ascii="Arial" w:hAnsi="Arial" w:cs="Arial"/>
            <w:sz w:val="24"/>
            <w:szCs w:val="24"/>
          </w:rPr>
          <w:t>hostname – Print or set system name</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06" w:author="Unknown"/>
          <w:rFonts w:ascii="Arial" w:hAnsi="Arial" w:cs="Arial"/>
          <w:sz w:val="24"/>
          <w:szCs w:val="24"/>
        </w:rPr>
      </w:pPr>
      <w:ins w:id="207" w:author="Unknown">
        <w:r w:rsidRPr="00B958A1">
          <w:rPr>
            <w:rFonts w:ascii="Arial" w:hAnsi="Arial" w:cs="Arial"/>
            <w:sz w:val="24"/>
            <w:szCs w:val="24"/>
          </w:rPr>
          <w:t>head – Output the first part of the file(s)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08" w:author="Unknown"/>
          <w:rFonts w:ascii="Arial" w:hAnsi="Arial" w:cs="Arial"/>
          <w:sz w:val="24"/>
          <w:szCs w:val="24"/>
        </w:rPr>
      </w:pPr>
      <w:proofErr w:type="spellStart"/>
      <w:ins w:id="209" w:author="Unknown">
        <w:r w:rsidRPr="00B958A1">
          <w:rPr>
            <w:rFonts w:ascii="Arial" w:hAnsi="Arial" w:cs="Arial"/>
            <w:sz w:val="24"/>
            <w:szCs w:val="24"/>
          </w:rPr>
          <w:t>awk</w:t>
        </w:r>
        <w:proofErr w:type="spellEnd"/>
        <w:r w:rsidRPr="00B958A1">
          <w:rPr>
            <w:rFonts w:ascii="Arial" w:hAnsi="Arial" w:cs="Arial"/>
            <w:sz w:val="24"/>
            <w:szCs w:val="24"/>
          </w:rPr>
          <w:t xml:space="preserve"> – Find and Replace text within file(s)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10" w:author="Unknown"/>
          <w:rFonts w:ascii="Arial" w:hAnsi="Arial" w:cs="Arial"/>
          <w:sz w:val="24"/>
          <w:szCs w:val="24"/>
        </w:rPr>
      </w:pPr>
      <w:proofErr w:type="spellStart"/>
      <w:ins w:id="211" w:author="Unknown">
        <w:r w:rsidRPr="00B958A1">
          <w:rPr>
            <w:rFonts w:ascii="Arial" w:hAnsi="Arial" w:cs="Arial"/>
            <w:sz w:val="24"/>
            <w:szCs w:val="24"/>
          </w:rPr>
          <w:t>chroot</w:t>
        </w:r>
        <w:proofErr w:type="spellEnd"/>
        <w:r w:rsidRPr="00B958A1">
          <w:rPr>
            <w:rFonts w:ascii="Arial" w:hAnsi="Arial" w:cs="Arial"/>
            <w:sz w:val="24"/>
            <w:szCs w:val="24"/>
          </w:rPr>
          <w:t xml:space="preserve"> – Change the root directory</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12" w:author="Unknown"/>
          <w:rFonts w:ascii="Arial" w:hAnsi="Arial" w:cs="Arial"/>
          <w:sz w:val="24"/>
          <w:szCs w:val="24"/>
        </w:rPr>
      </w:pPr>
      <w:proofErr w:type="spellStart"/>
      <w:ins w:id="213" w:author="Unknown">
        <w:r w:rsidRPr="00B958A1">
          <w:rPr>
            <w:rFonts w:ascii="Arial" w:hAnsi="Arial" w:cs="Arial"/>
            <w:sz w:val="24"/>
            <w:szCs w:val="24"/>
          </w:rPr>
          <w:t>cksum</w:t>
        </w:r>
        <w:proofErr w:type="spellEnd"/>
        <w:r w:rsidRPr="00B958A1">
          <w:rPr>
            <w:rFonts w:ascii="Arial" w:hAnsi="Arial" w:cs="Arial"/>
            <w:sz w:val="24"/>
            <w:szCs w:val="24"/>
          </w:rPr>
          <w:t xml:space="preserve"> – Print CRC checksum and byte counts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14" w:author="Unknown"/>
          <w:rFonts w:ascii="Arial" w:hAnsi="Arial" w:cs="Arial"/>
          <w:sz w:val="24"/>
          <w:szCs w:val="24"/>
        </w:rPr>
      </w:pPr>
      <w:ins w:id="215" w:author="Unknown">
        <w:r w:rsidRPr="00B958A1">
          <w:rPr>
            <w:rFonts w:ascii="Arial" w:hAnsi="Arial" w:cs="Arial"/>
            <w:sz w:val="24"/>
            <w:szCs w:val="24"/>
          </w:rPr>
          <w:t>clear – Clear terminal screen</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16" w:author="Unknown"/>
          <w:rFonts w:ascii="Arial" w:hAnsi="Arial" w:cs="Arial"/>
          <w:sz w:val="24"/>
          <w:szCs w:val="24"/>
        </w:rPr>
      </w:pPr>
      <w:proofErr w:type="spellStart"/>
      <w:ins w:id="217" w:author="Unknown">
        <w:r w:rsidRPr="00B958A1">
          <w:rPr>
            <w:rFonts w:ascii="Arial" w:hAnsi="Arial" w:cs="Arial"/>
            <w:sz w:val="24"/>
            <w:szCs w:val="24"/>
          </w:rPr>
          <w:t>chmod</w:t>
        </w:r>
        <w:proofErr w:type="spellEnd"/>
        <w:r w:rsidRPr="00B958A1">
          <w:rPr>
            <w:rFonts w:ascii="Arial" w:hAnsi="Arial" w:cs="Arial"/>
            <w:sz w:val="24"/>
            <w:szCs w:val="24"/>
          </w:rPr>
          <w:t xml:space="preserve"> – Change the access permissions of files and directories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18" w:author="Unknown"/>
          <w:rFonts w:ascii="Arial" w:hAnsi="Arial" w:cs="Arial"/>
          <w:sz w:val="24"/>
          <w:szCs w:val="24"/>
        </w:rPr>
      </w:pPr>
      <w:proofErr w:type="spellStart"/>
      <w:ins w:id="219" w:author="Unknown">
        <w:r w:rsidRPr="00B958A1">
          <w:rPr>
            <w:rFonts w:ascii="Arial" w:hAnsi="Arial" w:cs="Arial"/>
            <w:sz w:val="24"/>
            <w:szCs w:val="24"/>
          </w:rPr>
          <w:t>bc</w:t>
        </w:r>
        <w:proofErr w:type="spellEnd"/>
        <w:r w:rsidRPr="00B958A1">
          <w:rPr>
            <w:rFonts w:ascii="Arial" w:hAnsi="Arial" w:cs="Arial"/>
            <w:sz w:val="24"/>
            <w:szCs w:val="24"/>
          </w:rPr>
          <w:t xml:space="preserve"> – An arbitrary precision calculator language</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20" w:author="Unknown"/>
          <w:rFonts w:ascii="Arial" w:hAnsi="Arial" w:cs="Arial"/>
          <w:sz w:val="24"/>
          <w:szCs w:val="24"/>
        </w:rPr>
      </w:pPr>
      <w:proofErr w:type="spellStart"/>
      <w:ins w:id="221" w:author="Unknown">
        <w:r w:rsidRPr="00B958A1">
          <w:rPr>
            <w:rFonts w:ascii="Arial" w:hAnsi="Arial" w:cs="Arial"/>
            <w:sz w:val="24"/>
            <w:szCs w:val="24"/>
          </w:rPr>
          <w:t>chkconfig</w:t>
        </w:r>
        <w:proofErr w:type="spellEnd"/>
        <w:r w:rsidRPr="00B958A1">
          <w:rPr>
            <w:rFonts w:ascii="Arial" w:hAnsi="Arial" w:cs="Arial"/>
            <w:sz w:val="24"/>
            <w:szCs w:val="24"/>
          </w:rPr>
          <w:t xml:space="preserve"> – tool for maintaining the /etc/</w:t>
        </w:r>
        <w:proofErr w:type="spellStart"/>
        <w:r w:rsidRPr="00B958A1">
          <w:rPr>
            <w:rFonts w:ascii="Arial" w:hAnsi="Arial" w:cs="Arial"/>
            <w:sz w:val="24"/>
            <w:szCs w:val="24"/>
          </w:rPr>
          <w:t>rc</w:t>
        </w:r>
        <w:proofErr w:type="spellEnd"/>
        <w:r w:rsidRPr="00B958A1">
          <w:rPr>
            <w:rFonts w:ascii="Arial" w:hAnsi="Arial" w:cs="Arial"/>
            <w:sz w:val="24"/>
            <w:szCs w:val="24"/>
          </w:rPr>
          <w:t>[0-6].d directory hierarchy</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22" w:author="Unknown"/>
          <w:rFonts w:ascii="Arial" w:hAnsi="Arial" w:cs="Arial"/>
          <w:sz w:val="24"/>
          <w:szCs w:val="24"/>
        </w:rPr>
      </w:pPr>
      <w:ins w:id="223" w:author="Unknown">
        <w:r w:rsidRPr="00B958A1">
          <w:rPr>
            <w:rFonts w:ascii="Arial" w:hAnsi="Arial" w:cs="Arial"/>
            <w:sz w:val="24"/>
            <w:szCs w:val="24"/>
          </w:rPr>
          <w:t>cal – Display a calendar</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24" w:author="Unknown"/>
          <w:rFonts w:ascii="Arial" w:hAnsi="Arial" w:cs="Arial"/>
          <w:sz w:val="24"/>
          <w:szCs w:val="24"/>
        </w:rPr>
      </w:pPr>
      <w:ins w:id="225" w:author="Unknown">
        <w:r w:rsidRPr="00B958A1">
          <w:rPr>
            <w:rFonts w:ascii="Arial" w:hAnsi="Arial" w:cs="Arial"/>
            <w:sz w:val="24"/>
            <w:szCs w:val="24"/>
          </w:rPr>
          <w:t>du – Estimate file space usage</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26" w:author="Unknown"/>
          <w:rFonts w:ascii="Arial" w:hAnsi="Arial" w:cs="Arial"/>
          <w:sz w:val="24"/>
          <w:szCs w:val="24"/>
        </w:rPr>
      </w:pPr>
      <w:proofErr w:type="spellStart"/>
      <w:ins w:id="227" w:author="Unknown">
        <w:r w:rsidRPr="00B958A1">
          <w:rPr>
            <w:rFonts w:ascii="Arial" w:hAnsi="Arial" w:cs="Arial"/>
            <w:sz w:val="24"/>
            <w:szCs w:val="24"/>
          </w:rPr>
          <w:t>chgrp</w:t>
        </w:r>
        <w:proofErr w:type="spellEnd"/>
        <w:r w:rsidRPr="00B958A1">
          <w:rPr>
            <w:rFonts w:ascii="Arial" w:hAnsi="Arial" w:cs="Arial"/>
            <w:sz w:val="24"/>
            <w:szCs w:val="24"/>
          </w:rPr>
          <w:t xml:space="preserve"> – Change the group ownership of files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28" w:author="Unknown"/>
          <w:rFonts w:ascii="Arial" w:hAnsi="Arial" w:cs="Arial"/>
          <w:sz w:val="24"/>
          <w:szCs w:val="24"/>
        </w:rPr>
      </w:pPr>
      <w:proofErr w:type="spellStart"/>
      <w:ins w:id="229" w:author="Unknown">
        <w:r w:rsidRPr="00B958A1">
          <w:rPr>
            <w:rFonts w:ascii="Arial" w:hAnsi="Arial" w:cs="Arial"/>
            <w:sz w:val="24"/>
            <w:szCs w:val="24"/>
          </w:rPr>
          <w:t>dirname</w:t>
        </w:r>
        <w:proofErr w:type="spellEnd"/>
        <w:r w:rsidRPr="00B958A1">
          <w:rPr>
            <w:rFonts w:ascii="Arial" w:hAnsi="Arial" w:cs="Arial"/>
            <w:sz w:val="24"/>
            <w:szCs w:val="24"/>
          </w:rPr>
          <w:t xml:space="preserve"> – Convert a full pathname to just a path</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30" w:author="Unknown"/>
          <w:rFonts w:ascii="Arial" w:hAnsi="Arial" w:cs="Arial"/>
          <w:sz w:val="24"/>
          <w:szCs w:val="24"/>
        </w:rPr>
      </w:pPr>
      <w:proofErr w:type="spellStart"/>
      <w:ins w:id="231" w:author="Unknown">
        <w:r w:rsidRPr="00B958A1">
          <w:rPr>
            <w:rFonts w:ascii="Arial" w:hAnsi="Arial" w:cs="Arial"/>
            <w:sz w:val="24"/>
            <w:szCs w:val="24"/>
          </w:rPr>
          <w:t>dircolors</w:t>
        </w:r>
        <w:proofErr w:type="spellEnd"/>
        <w:r w:rsidRPr="00B958A1">
          <w:rPr>
            <w:rFonts w:ascii="Arial" w:hAnsi="Arial" w:cs="Arial"/>
            <w:sz w:val="24"/>
            <w:szCs w:val="24"/>
          </w:rPr>
          <w:t xml:space="preserve"> – Colour setup for `</w:t>
        </w:r>
        <w:proofErr w:type="spellStart"/>
        <w:r w:rsidRPr="00B958A1">
          <w:rPr>
            <w:rFonts w:ascii="Arial" w:hAnsi="Arial" w:cs="Arial"/>
            <w:sz w:val="24"/>
            <w:szCs w:val="24"/>
          </w:rPr>
          <w:t>ls’</w:t>
        </w:r>
        <w:proofErr w:type="spellEnd"/>
      </w:ins>
    </w:p>
    <w:p w:rsidR="00B958A1" w:rsidRPr="00B958A1" w:rsidRDefault="00B958A1" w:rsidP="00B958A1">
      <w:pPr>
        <w:numPr>
          <w:ilvl w:val="0"/>
          <w:numId w:val="8"/>
        </w:numPr>
        <w:shd w:val="clear" w:color="auto" w:fill="FFFFFF"/>
        <w:spacing w:before="240" w:line="240" w:lineRule="auto"/>
        <w:ind w:left="230"/>
        <w:jc w:val="both"/>
        <w:textAlignment w:val="baseline"/>
        <w:rPr>
          <w:ins w:id="232" w:author="Unknown"/>
          <w:rFonts w:ascii="Arial" w:hAnsi="Arial" w:cs="Arial"/>
          <w:sz w:val="24"/>
          <w:szCs w:val="24"/>
        </w:rPr>
      </w:pPr>
      <w:ins w:id="233" w:author="Unknown">
        <w:r w:rsidRPr="00B958A1">
          <w:rPr>
            <w:rFonts w:ascii="Arial" w:hAnsi="Arial" w:cs="Arial"/>
            <w:sz w:val="24"/>
            <w:szCs w:val="24"/>
          </w:rPr>
          <w:t>cat – Concatenate files and print on the standard output</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34" w:author="Unknown"/>
          <w:rFonts w:ascii="Arial" w:hAnsi="Arial" w:cs="Arial"/>
          <w:sz w:val="24"/>
          <w:szCs w:val="24"/>
        </w:rPr>
      </w:pPr>
      <w:ins w:id="235" w:author="Unknown">
        <w:r w:rsidRPr="00B958A1">
          <w:rPr>
            <w:rFonts w:ascii="Arial" w:hAnsi="Arial" w:cs="Arial"/>
            <w:sz w:val="24"/>
            <w:szCs w:val="24"/>
          </w:rPr>
          <w:lastRenderedPageBreak/>
          <w:t>dir – Briefly list directory contents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36" w:author="Unknown"/>
          <w:rFonts w:ascii="Arial" w:hAnsi="Arial" w:cs="Arial"/>
          <w:sz w:val="24"/>
          <w:szCs w:val="24"/>
        </w:rPr>
      </w:pPr>
      <w:proofErr w:type="spellStart"/>
      <w:ins w:id="237" w:author="Unknown">
        <w:r w:rsidRPr="00B958A1">
          <w:rPr>
            <w:rFonts w:ascii="Arial" w:hAnsi="Arial" w:cs="Arial"/>
            <w:sz w:val="24"/>
            <w:szCs w:val="24"/>
          </w:rPr>
          <w:t>chdir</w:t>
        </w:r>
        <w:proofErr w:type="spellEnd"/>
        <w:r w:rsidRPr="00B958A1">
          <w:rPr>
            <w:rFonts w:ascii="Arial" w:hAnsi="Arial" w:cs="Arial"/>
            <w:sz w:val="24"/>
            <w:szCs w:val="24"/>
          </w:rPr>
          <w:t xml:space="preserve"> – Change working directory</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38" w:author="Unknown"/>
          <w:rFonts w:ascii="Arial" w:hAnsi="Arial" w:cs="Arial"/>
          <w:sz w:val="24"/>
          <w:szCs w:val="24"/>
        </w:rPr>
      </w:pPr>
      <w:ins w:id="239" w:author="Unknown">
        <w:r w:rsidRPr="00B958A1">
          <w:rPr>
            <w:rFonts w:ascii="Arial" w:hAnsi="Arial" w:cs="Arial"/>
            <w:sz w:val="24"/>
            <w:szCs w:val="24"/>
          </w:rPr>
          <w:t>diff3 – Show differences among three files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40" w:author="Unknown"/>
          <w:rFonts w:ascii="Arial" w:hAnsi="Arial" w:cs="Arial"/>
          <w:sz w:val="24"/>
          <w:szCs w:val="24"/>
        </w:rPr>
      </w:pPr>
      <w:proofErr w:type="spellStart"/>
      <w:ins w:id="241" w:author="Unknown">
        <w:r w:rsidRPr="00B958A1">
          <w:rPr>
            <w:rFonts w:ascii="Arial" w:hAnsi="Arial" w:cs="Arial"/>
            <w:sz w:val="24"/>
            <w:szCs w:val="24"/>
          </w:rPr>
          <w:t>cmp</w:t>
        </w:r>
        <w:proofErr w:type="spellEnd"/>
        <w:r w:rsidRPr="00B958A1">
          <w:rPr>
            <w:rFonts w:ascii="Arial" w:hAnsi="Arial" w:cs="Arial"/>
            <w:sz w:val="24"/>
            <w:szCs w:val="24"/>
          </w:rPr>
          <w:t xml:space="preserve"> – Compare two files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42" w:author="Unknown"/>
          <w:rFonts w:ascii="Arial" w:hAnsi="Arial" w:cs="Arial"/>
          <w:sz w:val="24"/>
          <w:szCs w:val="24"/>
        </w:rPr>
      </w:pPr>
      <w:ins w:id="243" w:author="Unknown">
        <w:r w:rsidRPr="00B958A1">
          <w:rPr>
            <w:rFonts w:ascii="Arial" w:hAnsi="Arial" w:cs="Arial"/>
            <w:sz w:val="24"/>
            <w:szCs w:val="24"/>
          </w:rPr>
          <w:t>diff – Display the differences between two files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44" w:author="Unknown"/>
          <w:rFonts w:ascii="Arial" w:hAnsi="Arial" w:cs="Arial"/>
          <w:sz w:val="24"/>
          <w:szCs w:val="24"/>
        </w:rPr>
      </w:pPr>
      <w:ins w:id="245" w:author="Unknown">
        <w:r w:rsidRPr="00B958A1">
          <w:rPr>
            <w:rFonts w:ascii="Arial" w:hAnsi="Arial" w:cs="Arial"/>
            <w:sz w:val="24"/>
            <w:szCs w:val="24"/>
          </w:rPr>
          <w:t>comm. – Compare two sorted files line by line  copy a file</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46" w:author="Unknown"/>
          <w:rFonts w:ascii="Arial" w:hAnsi="Arial" w:cs="Arial"/>
          <w:sz w:val="24"/>
          <w:szCs w:val="24"/>
        </w:rPr>
      </w:pPr>
      <w:proofErr w:type="spellStart"/>
      <w:ins w:id="247" w:author="Unknown">
        <w:r w:rsidRPr="00B958A1">
          <w:rPr>
            <w:rFonts w:ascii="Arial" w:hAnsi="Arial" w:cs="Arial"/>
            <w:sz w:val="24"/>
            <w:szCs w:val="24"/>
          </w:rPr>
          <w:t>df</w:t>
        </w:r>
        <w:proofErr w:type="spellEnd"/>
        <w:r w:rsidRPr="00B958A1">
          <w:rPr>
            <w:rFonts w:ascii="Arial" w:hAnsi="Arial" w:cs="Arial"/>
            <w:sz w:val="24"/>
            <w:szCs w:val="24"/>
          </w:rPr>
          <w:t xml:space="preserve"> – Display free disk space</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48" w:author="Unknown"/>
          <w:rFonts w:ascii="Arial" w:hAnsi="Arial" w:cs="Arial"/>
          <w:sz w:val="24"/>
          <w:szCs w:val="24"/>
        </w:rPr>
      </w:pPr>
      <w:ins w:id="249" w:author="Unknown">
        <w:r w:rsidRPr="00B958A1">
          <w:rPr>
            <w:rFonts w:ascii="Arial" w:hAnsi="Arial" w:cs="Arial"/>
            <w:sz w:val="24"/>
            <w:szCs w:val="24"/>
          </w:rPr>
          <w:t>cp – Copy one or more files to another location</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50" w:author="Unknown"/>
          <w:rFonts w:ascii="Arial" w:hAnsi="Arial" w:cs="Arial"/>
          <w:sz w:val="24"/>
          <w:szCs w:val="24"/>
        </w:rPr>
      </w:pPr>
      <w:proofErr w:type="spellStart"/>
      <w:ins w:id="251" w:author="Unknown">
        <w:r w:rsidRPr="00B958A1">
          <w:rPr>
            <w:rFonts w:ascii="Arial" w:hAnsi="Arial" w:cs="Arial"/>
            <w:sz w:val="24"/>
            <w:szCs w:val="24"/>
          </w:rPr>
          <w:t>dd</w:t>
        </w:r>
        <w:proofErr w:type="spellEnd"/>
        <w:r w:rsidRPr="00B958A1">
          <w:rPr>
            <w:rFonts w:ascii="Arial" w:hAnsi="Arial" w:cs="Arial"/>
            <w:sz w:val="24"/>
            <w:szCs w:val="24"/>
          </w:rPr>
          <w:t xml:space="preserve"> – Data Dump – Convert and</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52" w:author="Unknown"/>
          <w:rFonts w:ascii="Arial" w:hAnsi="Arial" w:cs="Arial"/>
          <w:sz w:val="24"/>
          <w:szCs w:val="24"/>
        </w:rPr>
      </w:pPr>
      <w:ins w:id="253" w:author="Unknown">
        <w:r w:rsidRPr="00B958A1">
          <w:rPr>
            <w:rFonts w:ascii="Arial" w:hAnsi="Arial" w:cs="Arial"/>
            <w:sz w:val="24"/>
            <w:szCs w:val="24"/>
          </w:rPr>
          <w:t>dc – Desk Calculator</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54" w:author="Unknown"/>
          <w:rFonts w:ascii="Arial" w:hAnsi="Arial" w:cs="Arial"/>
          <w:sz w:val="24"/>
          <w:szCs w:val="24"/>
        </w:rPr>
      </w:pPr>
      <w:ins w:id="255" w:author="Unknown">
        <w:r w:rsidRPr="00B958A1">
          <w:rPr>
            <w:rFonts w:ascii="Arial" w:hAnsi="Arial" w:cs="Arial"/>
            <w:sz w:val="24"/>
            <w:szCs w:val="24"/>
          </w:rPr>
          <w:t>gawk – Find and Replace text within file(s)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56" w:author="Unknown"/>
          <w:rFonts w:ascii="Arial" w:hAnsi="Arial" w:cs="Arial"/>
          <w:sz w:val="24"/>
          <w:szCs w:val="24"/>
        </w:rPr>
      </w:pPr>
      <w:proofErr w:type="spellStart"/>
      <w:ins w:id="257" w:author="Unknown">
        <w:r w:rsidRPr="00B958A1">
          <w:rPr>
            <w:rFonts w:ascii="Arial" w:hAnsi="Arial" w:cs="Arial"/>
            <w:sz w:val="24"/>
            <w:szCs w:val="24"/>
          </w:rPr>
          <w:t>gzip</w:t>
        </w:r>
        <w:proofErr w:type="spellEnd"/>
        <w:r w:rsidRPr="00B958A1">
          <w:rPr>
            <w:rFonts w:ascii="Arial" w:hAnsi="Arial" w:cs="Arial"/>
            <w:sz w:val="24"/>
            <w:szCs w:val="24"/>
          </w:rPr>
          <w:t xml:space="preserve"> – Compress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58" w:author="Unknown"/>
          <w:rFonts w:ascii="Arial" w:hAnsi="Arial" w:cs="Arial"/>
          <w:sz w:val="24"/>
          <w:szCs w:val="24"/>
        </w:rPr>
      </w:pPr>
      <w:proofErr w:type="spellStart"/>
      <w:ins w:id="259" w:author="Unknown">
        <w:r w:rsidRPr="00B958A1">
          <w:rPr>
            <w:rFonts w:ascii="Arial" w:hAnsi="Arial" w:cs="Arial"/>
            <w:sz w:val="24"/>
            <w:szCs w:val="24"/>
          </w:rPr>
          <w:t>cron</w:t>
        </w:r>
        <w:proofErr w:type="spellEnd"/>
        <w:r w:rsidRPr="00B958A1">
          <w:rPr>
            <w:rFonts w:ascii="Arial" w:hAnsi="Arial" w:cs="Arial"/>
            <w:sz w:val="24"/>
            <w:szCs w:val="24"/>
          </w:rPr>
          <w:t xml:space="preserve"> – Daemon to execute scheduled commands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60" w:author="Unknown"/>
          <w:rFonts w:ascii="Arial" w:hAnsi="Arial" w:cs="Arial"/>
          <w:sz w:val="24"/>
          <w:szCs w:val="24"/>
        </w:rPr>
      </w:pPr>
      <w:ins w:id="261" w:author="Unknown">
        <w:r w:rsidRPr="00B958A1">
          <w:rPr>
            <w:rFonts w:ascii="Arial" w:hAnsi="Arial" w:cs="Arial"/>
            <w:sz w:val="24"/>
            <w:szCs w:val="24"/>
          </w:rPr>
          <w:t>date – Display or change the date &amp; time</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62" w:author="Unknown"/>
          <w:rFonts w:ascii="Arial" w:hAnsi="Arial" w:cs="Arial"/>
          <w:sz w:val="24"/>
          <w:szCs w:val="24"/>
        </w:rPr>
      </w:pPr>
      <w:proofErr w:type="spellStart"/>
      <w:ins w:id="263" w:author="Unknown">
        <w:r w:rsidRPr="00B958A1">
          <w:rPr>
            <w:rFonts w:ascii="Arial" w:hAnsi="Arial" w:cs="Arial"/>
            <w:sz w:val="24"/>
            <w:szCs w:val="24"/>
          </w:rPr>
          <w:t>crontab</w:t>
        </w:r>
        <w:proofErr w:type="spellEnd"/>
        <w:r w:rsidRPr="00B958A1">
          <w:rPr>
            <w:rFonts w:ascii="Arial" w:hAnsi="Arial" w:cs="Arial"/>
            <w:sz w:val="24"/>
            <w:szCs w:val="24"/>
          </w:rPr>
          <w:t xml:space="preserve"> – Schedule a command to run at a later time</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64" w:author="Unknown"/>
          <w:rFonts w:ascii="Arial" w:hAnsi="Arial" w:cs="Arial"/>
          <w:sz w:val="24"/>
          <w:szCs w:val="24"/>
        </w:rPr>
      </w:pPr>
      <w:ins w:id="265" w:author="Unknown">
        <w:r w:rsidRPr="00B958A1">
          <w:rPr>
            <w:rFonts w:ascii="Arial" w:hAnsi="Arial" w:cs="Arial"/>
            <w:sz w:val="24"/>
            <w:szCs w:val="24"/>
          </w:rPr>
          <w:t>cut – Divide a file into several parts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66" w:author="Unknown"/>
          <w:rFonts w:ascii="Arial" w:hAnsi="Arial" w:cs="Arial"/>
          <w:sz w:val="24"/>
          <w:szCs w:val="24"/>
        </w:rPr>
      </w:pPr>
      <w:proofErr w:type="spellStart"/>
      <w:ins w:id="267" w:author="Unknown">
        <w:r w:rsidRPr="00B958A1">
          <w:rPr>
            <w:rFonts w:ascii="Arial" w:hAnsi="Arial" w:cs="Arial"/>
            <w:sz w:val="24"/>
            <w:szCs w:val="24"/>
          </w:rPr>
          <w:t>csplit</w:t>
        </w:r>
        <w:proofErr w:type="spellEnd"/>
        <w:r w:rsidRPr="00B958A1">
          <w:rPr>
            <w:rFonts w:ascii="Arial" w:hAnsi="Arial" w:cs="Arial"/>
            <w:sz w:val="24"/>
            <w:szCs w:val="24"/>
          </w:rPr>
          <w:t xml:space="preserve"> – Split a file into context-determined pieces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68" w:author="Unknown"/>
          <w:rFonts w:ascii="Arial" w:hAnsi="Arial" w:cs="Arial"/>
          <w:sz w:val="24"/>
          <w:szCs w:val="24"/>
        </w:rPr>
      </w:pPr>
      <w:proofErr w:type="spellStart"/>
      <w:ins w:id="269" w:author="Unknown">
        <w:r w:rsidRPr="00B958A1">
          <w:rPr>
            <w:rFonts w:ascii="Arial" w:hAnsi="Arial" w:cs="Arial"/>
            <w:sz w:val="24"/>
            <w:szCs w:val="24"/>
          </w:rPr>
          <w:t>env</w:t>
        </w:r>
        <w:proofErr w:type="spellEnd"/>
        <w:r w:rsidRPr="00B958A1">
          <w:rPr>
            <w:rFonts w:ascii="Arial" w:hAnsi="Arial" w:cs="Arial"/>
            <w:sz w:val="24"/>
            <w:szCs w:val="24"/>
          </w:rPr>
          <w:t xml:space="preserve"> – Display, set, or remove environment variables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70" w:author="Unknown"/>
          <w:rFonts w:ascii="Arial" w:hAnsi="Arial" w:cs="Arial"/>
          <w:sz w:val="24"/>
          <w:szCs w:val="24"/>
        </w:rPr>
      </w:pPr>
      <w:proofErr w:type="spellStart"/>
      <w:ins w:id="271" w:author="Unknown">
        <w:r w:rsidRPr="00B958A1">
          <w:rPr>
            <w:rFonts w:ascii="Arial" w:hAnsi="Arial" w:cs="Arial"/>
            <w:sz w:val="24"/>
            <w:szCs w:val="24"/>
          </w:rPr>
          <w:t>fdformat</w:t>
        </w:r>
        <w:proofErr w:type="spellEnd"/>
        <w:r w:rsidRPr="00B958A1">
          <w:rPr>
            <w:rFonts w:ascii="Arial" w:hAnsi="Arial" w:cs="Arial"/>
            <w:sz w:val="24"/>
            <w:szCs w:val="24"/>
          </w:rPr>
          <w:t xml:space="preserve"> – Low-level format a floppy disk</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72" w:author="Unknown"/>
          <w:rFonts w:ascii="Arial" w:hAnsi="Arial" w:cs="Arial"/>
          <w:sz w:val="24"/>
          <w:szCs w:val="24"/>
        </w:rPr>
      </w:pPr>
      <w:proofErr w:type="spellStart"/>
      <w:ins w:id="273" w:author="Unknown">
        <w:r w:rsidRPr="00B958A1">
          <w:rPr>
            <w:rFonts w:ascii="Arial" w:hAnsi="Arial" w:cs="Arial"/>
            <w:sz w:val="24"/>
            <w:szCs w:val="24"/>
          </w:rPr>
          <w:t>grep</w:t>
        </w:r>
        <w:proofErr w:type="spellEnd"/>
        <w:r w:rsidRPr="00B958A1">
          <w:rPr>
            <w:rFonts w:ascii="Arial" w:hAnsi="Arial" w:cs="Arial"/>
            <w:sz w:val="24"/>
            <w:szCs w:val="24"/>
          </w:rPr>
          <w:t xml:space="preserve"> – Search file(s) for lines that match a given pattern</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74" w:author="Unknown"/>
          <w:rFonts w:ascii="Arial" w:hAnsi="Arial" w:cs="Arial"/>
          <w:sz w:val="24"/>
          <w:szCs w:val="24"/>
        </w:rPr>
      </w:pPr>
      <w:ins w:id="275" w:author="Unknown">
        <w:r w:rsidRPr="00B958A1">
          <w:rPr>
            <w:rFonts w:ascii="Arial" w:hAnsi="Arial" w:cs="Arial"/>
            <w:sz w:val="24"/>
            <w:szCs w:val="24"/>
          </w:rPr>
          <w:t>echo – Display message on screen</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76" w:author="Unknown"/>
          <w:rFonts w:ascii="Arial" w:hAnsi="Arial" w:cs="Arial"/>
          <w:sz w:val="24"/>
          <w:szCs w:val="24"/>
        </w:rPr>
      </w:pPr>
      <w:ins w:id="277" w:author="Unknown">
        <w:r w:rsidRPr="00B958A1">
          <w:rPr>
            <w:rFonts w:ascii="Arial" w:hAnsi="Arial" w:cs="Arial"/>
            <w:sz w:val="24"/>
            <w:szCs w:val="24"/>
          </w:rPr>
          <w:t>format – Format disks or tapes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78" w:author="Unknown"/>
          <w:rFonts w:ascii="Arial" w:hAnsi="Arial" w:cs="Arial"/>
          <w:sz w:val="24"/>
          <w:szCs w:val="24"/>
        </w:rPr>
      </w:pPr>
      <w:ins w:id="279" w:author="Unknown">
        <w:r w:rsidRPr="00B958A1">
          <w:rPr>
            <w:rFonts w:ascii="Arial" w:hAnsi="Arial" w:cs="Arial"/>
            <w:sz w:val="24"/>
            <w:szCs w:val="24"/>
          </w:rPr>
          <w:t>fold – Wrap text to fit a specified width</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80" w:author="Unknown"/>
          <w:rFonts w:ascii="Arial" w:hAnsi="Arial" w:cs="Arial"/>
          <w:sz w:val="24"/>
          <w:szCs w:val="24"/>
        </w:rPr>
      </w:pPr>
      <w:proofErr w:type="spellStart"/>
      <w:ins w:id="281" w:author="Unknown">
        <w:r w:rsidRPr="00B958A1">
          <w:rPr>
            <w:rFonts w:ascii="Arial" w:hAnsi="Arial" w:cs="Arial"/>
            <w:sz w:val="24"/>
            <w:szCs w:val="24"/>
          </w:rPr>
          <w:t>fmt</w:t>
        </w:r>
        <w:proofErr w:type="spellEnd"/>
        <w:r w:rsidRPr="00B958A1">
          <w:rPr>
            <w:rFonts w:ascii="Arial" w:hAnsi="Arial" w:cs="Arial"/>
            <w:sz w:val="24"/>
            <w:szCs w:val="24"/>
          </w:rPr>
          <w:t xml:space="preserve"> – Reformat paragraph text</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82" w:author="Unknown"/>
          <w:rFonts w:ascii="Arial" w:hAnsi="Arial" w:cs="Arial"/>
          <w:sz w:val="24"/>
          <w:szCs w:val="24"/>
        </w:rPr>
      </w:pPr>
      <w:proofErr w:type="spellStart"/>
      <w:ins w:id="283" w:author="Unknown">
        <w:r w:rsidRPr="00B958A1">
          <w:rPr>
            <w:rFonts w:ascii="Arial" w:hAnsi="Arial" w:cs="Arial"/>
            <w:sz w:val="24"/>
            <w:szCs w:val="24"/>
          </w:rPr>
          <w:t>ed</w:t>
        </w:r>
        <w:proofErr w:type="spellEnd"/>
        <w:r w:rsidRPr="00B958A1">
          <w:rPr>
            <w:rFonts w:ascii="Arial" w:hAnsi="Arial" w:cs="Arial"/>
            <w:sz w:val="24"/>
            <w:szCs w:val="24"/>
          </w:rPr>
          <w:t xml:space="preserve"> – A line-oriented text editor (</w:t>
        </w:r>
        <w:proofErr w:type="spellStart"/>
        <w:r w:rsidRPr="00B958A1">
          <w:rPr>
            <w:rFonts w:ascii="Arial" w:hAnsi="Arial" w:cs="Arial"/>
            <w:sz w:val="24"/>
            <w:szCs w:val="24"/>
          </w:rPr>
          <w:t>edlin</w:t>
        </w:r>
        <w:proofErr w:type="spellEnd"/>
        <w:r w:rsidRPr="00B958A1">
          <w:rPr>
            <w:rFonts w:ascii="Arial" w:hAnsi="Arial" w:cs="Arial"/>
            <w:sz w:val="24"/>
            <w:szCs w:val="24"/>
          </w:rPr>
          <w:t>)</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84" w:author="Unknown"/>
          <w:rFonts w:ascii="Arial" w:hAnsi="Arial" w:cs="Arial"/>
          <w:sz w:val="24"/>
          <w:szCs w:val="24"/>
        </w:rPr>
      </w:pPr>
      <w:ins w:id="285" w:author="Unknown">
        <w:r w:rsidRPr="00B958A1">
          <w:rPr>
            <w:rFonts w:ascii="Arial" w:hAnsi="Arial" w:cs="Arial"/>
            <w:sz w:val="24"/>
            <w:szCs w:val="24"/>
          </w:rPr>
          <w:t>find – Search for files that meet the desired criteria</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86" w:author="Unknown"/>
          <w:rFonts w:ascii="Arial" w:hAnsi="Arial" w:cs="Arial"/>
          <w:sz w:val="24"/>
          <w:szCs w:val="24"/>
        </w:rPr>
      </w:pPr>
      <w:proofErr w:type="spellStart"/>
      <w:ins w:id="287" w:author="Unknown">
        <w:r w:rsidRPr="00B958A1">
          <w:rPr>
            <w:rFonts w:ascii="Arial" w:hAnsi="Arial" w:cs="Arial"/>
            <w:sz w:val="24"/>
            <w:szCs w:val="24"/>
          </w:rPr>
          <w:t>fgrep</w:t>
        </w:r>
        <w:proofErr w:type="spellEnd"/>
        <w:r w:rsidRPr="00B958A1">
          <w:rPr>
            <w:rFonts w:ascii="Arial" w:hAnsi="Arial" w:cs="Arial"/>
            <w:sz w:val="24"/>
            <w:szCs w:val="24"/>
          </w:rPr>
          <w:t xml:space="preserve"> – Search file(s) for lines that match a fixed string</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88" w:author="Unknown"/>
          <w:rFonts w:ascii="Arial" w:hAnsi="Arial" w:cs="Arial"/>
          <w:sz w:val="24"/>
          <w:szCs w:val="24"/>
        </w:rPr>
      </w:pPr>
      <w:proofErr w:type="spellStart"/>
      <w:ins w:id="289" w:author="Unknown">
        <w:r w:rsidRPr="00B958A1">
          <w:rPr>
            <w:rFonts w:ascii="Arial" w:hAnsi="Arial" w:cs="Arial"/>
            <w:sz w:val="24"/>
            <w:szCs w:val="24"/>
          </w:rPr>
          <w:lastRenderedPageBreak/>
          <w:t>egrep</w:t>
        </w:r>
        <w:proofErr w:type="spellEnd"/>
        <w:r w:rsidRPr="00B958A1">
          <w:rPr>
            <w:rFonts w:ascii="Arial" w:hAnsi="Arial" w:cs="Arial"/>
            <w:sz w:val="24"/>
            <w:szCs w:val="24"/>
          </w:rPr>
          <w:t xml:space="preserve"> – Search file(s) for lines that match an extended-expression</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90" w:author="Unknown"/>
          <w:rFonts w:ascii="Arial" w:hAnsi="Arial" w:cs="Arial"/>
          <w:sz w:val="24"/>
          <w:szCs w:val="24"/>
        </w:rPr>
      </w:pPr>
      <w:ins w:id="291" w:author="Unknown">
        <w:r w:rsidRPr="00B958A1">
          <w:rPr>
            <w:rFonts w:ascii="Arial" w:hAnsi="Arial" w:cs="Arial"/>
            <w:sz w:val="24"/>
            <w:szCs w:val="24"/>
          </w:rPr>
          <w:t>eject – Eject CD-ROM</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92" w:author="Unknown"/>
          <w:rFonts w:ascii="Arial" w:hAnsi="Arial" w:cs="Arial"/>
          <w:sz w:val="24"/>
          <w:szCs w:val="24"/>
        </w:rPr>
      </w:pPr>
      <w:proofErr w:type="spellStart"/>
      <w:ins w:id="293" w:author="Unknown">
        <w:r w:rsidRPr="00B958A1">
          <w:rPr>
            <w:rFonts w:ascii="Arial" w:hAnsi="Arial" w:cs="Arial"/>
            <w:sz w:val="24"/>
            <w:szCs w:val="24"/>
          </w:rPr>
          <w:t>fdisk</w:t>
        </w:r>
        <w:proofErr w:type="spellEnd"/>
        <w:r w:rsidRPr="00B958A1">
          <w:rPr>
            <w:rFonts w:ascii="Arial" w:hAnsi="Arial" w:cs="Arial"/>
            <w:sz w:val="24"/>
            <w:szCs w:val="24"/>
          </w:rPr>
          <w:t xml:space="preserve"> – Partition table manipulator for Linux</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94" w:author="Unknown"/>
          <w:rFonts w:ascii="Arial" w:hAnsi="Arial" w:cs="Arial"/>
          <w:sz w:val="24"/>
          <w:szCs w:val="24"/>
        </w:rPr>
      </w:pPr>
      <w:ins w:id="295" w:author="Unknown">
        <w:r w:rsidRPr="00B958A1">
          <w:rPr>
            <w:rFonts w:ascii="Arial" w:hAnsi="Arial" w:cs="Arial"/>
            <w:sz w:val="24"/>
            <w:szCs w:val="24"/>
          </w:rPr>
          <w:t>expand – Convert tabs to spaces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96" w:author="Unknown"/>
          <w:rFonts w:ascii="Arial" w:hAnsi="Arial" w:cs="Arial"/>
          <w:sz w:val="24"/>
          <w:szCs w:val="24"/>
        </w:rPr>
      </w:pPr>
      <w:ins w:id="297" w:author="Unknown">
        <w:r w:rsidRPr="00B958A1">
          <w:rPr>
            <w:rFonts w:ascii="Arial" w:hAnsi="Arial" w:cs="Arial"/>
            <w:sz w:val="24"/>
            <w:szCs w:val="24"/>
          </w:rPr>
          <w:t>false – Do nothing, unsuccessfully</w:t>
        </w:r>
      </w:ins>
    </w:p>
    <w:p w:rsidR="00B958A1" w:rsidRPr="00B958A1" w:rsidRDefault="00B958A1" w:rsidP="00B958A1">
      <w:pPr>
        <w:numPr>
          <w:ilvl w:val="0"/>
          <w:numId w:val="8"/>
        </w:numPr>
        <w:shd w:val="clear" w:color="auto" w:fill="FFFFFF"/>
        <w:spacing w:before="240" w:line="240" w:lineRule="auto"/>
        <w:ind w:left="230"/>
        <w:jc w:val="both"/>
        <w:textAlignment w:val="baseline"/>
        <w:rPr>
          <w:ins w:id="298" w:author="Unknown"/>
          <w:rFonts w:ascii="Arial" w:hAnsi="Arial" w:cs="Arial"/>
          <w:sz w:val="24"/>
          <w:szCs w:val="24"/>
        </w:rPr>
      </w:pPr>
      <w:ins w:id="299" w:author="Unknown">
        <w:r w:rsidRPr="00B958A1">
          <w:rPr>
            <w:rFonts w:ascii="Arial" w:hAnsi="Arial" w:cs="Arial"/>
            <w:sz w:val="24"/>
            <w:szCs w:val="24"/>
          </w:rPr>
          <w:t>free – Display memory usage</w:t>
        </w:r>
      </w:ins>
    </w:p>
    <w:p w:rsidR="00B958A1" w:rsidRPr="00B958A1" w:rsidRDefault="00B958A1" w:rsidP="00B958A1">
      <w:pPr>
        <w:numPr>
          <w:ilvl w:val="0"/>
          <w:numId w:val="8"/>
        </w:numPr>
        <w:shd w:val="clear" w:color="auto" w:fill="FFFFFF"/>
        <w:spacing w:before="240" w:line="240" w:lineRule="auto"/>
        <w:ind w:left="230"/>
        <w:jc w:val="both"/>
        <w:textAlignment w:val="baseline"/>
        <w:rPr>
          <w:ins w:id="300" w:author="Unknown"/>
          <w:rFonts w:ascii="Arial" w:hAnsi="Arial" w:cs="Arial"/>
          <w:sz w:val="24"/>
          <w:szCs w:val="24"/>
        </w:rPr>
      </w:pPr>
      <w:ins w:id="301" w:author="Unknown">
        <w:r w:rsidRPr="00B958A1">
          <w:rPr>
            <w:rFonts w:ascii="Arial" w:hAnsi="Arial" w:cs="Arial"/>
            <w:sz w:val="24"/>
            <w:szCs w:val="24"/>
          </w:rPr>
          <w:t>factor – Print prime factors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302" w:author="Unknown"/>
          <w:rFonts w:ascii="Arial" w:hAnsi="Arial" w:cs="Arial"/>
          <w:sz w:val="24"/>
          <w:szCs w:val="24"/>
        </w:rPr>
      </w:pPr>
      <w:proofErr w:type="spellStart"/>
      <w:ins w:id="303" w:author="Unknown">
        <w:r w:rsidRPr="00B958A1">
          <w:rPr>
            <w:rFonts w:ascii="Arial" w:hAnsi="Arial" w:cs="Arial"/>
            <w:sz w:val="24"/>
            <w:szCs w:val="24"/>
          </w:rPr>
          <w:t>fsck</w:t>
        </w:r>
        <w:proofErr w:type="spellEnd"/>
        <w:r w:rsidRPr="00B958A1">
          <w:rPr>
            <w:rFonts w:ascii="Arial" w:hAnsi="Arial" w:cs="Arial"/>
            <w:sz w:val="24"/>
            <w:szCs w:val="24"/>
          </w:rPr>
          <w:t xml:space="preserve"> – </w:t>
        </w:r>
        <w:proofErr w:type="spellStart"/>
        <w:r w:rsidRPr="00B958A1">
          <w:rPr>
            <w:rFonts w:ascii="Arial" w:hAnsi="Arial" w:cs="Arial"/>
            <w:sz w:val="24"/>
            <w:szCs w:val="24"/>
          </w:rPr>
          <w:t>Filesystem</w:t>
        </w:r>
        <w:proofErr w:type="spellEnd"/>
        <w:r w:rsidRPr="00B958A1">
          <w:rPr>
            <w:rFonts w:ascii="Arial" w:hAnsi="Arial" w:cs="Arial"/>
            <w:sz w:val="24"/>
            <w:szCs w:val="24"/>
          </w:rPr>
          <w:t xml:space="preserve"> consistency check and repair or decompress named file(s)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304" w:author="Unknown"/>
          <w:rFonts w:ascii="Arial" w:hAnsi="Arial" w:cs="Arial"/>
          <w:sz w:val="24"/>
          <w:szCs w:val="24"/>
        </w:rPr>
      </w:pPr>
      <w:proofErr w:type="spellStart"/>
      <w:ins w:id="305" w:author="Unknown">
        <w:r w:rsidRPr="00B958A1">
          <w:rPr>
            <w:rFonts w:ascii="Arial" w:hAnsi="Arial" w:cs="Arial"/>
            <w:sz w:val="24"/>
            <w:szCs w:val="24"/>
          </w:rPr>
          <w:t>expr</w:t>
        </w:r>
        <w:proofErr w:type="spellEnd"/>
        <w:r w:rsidRPr="00B958A1">
          <w:rPr>
            <w:rFonts w:ascii="Arial" w:hAnsi="Arial" w:cs="Arial"/>
            <w:sz w:val="24"/>
            <w:szCs w:val="24"/>
          </w:rPr>
          <w:t xml:space="preserve"> – Evaluate expressions</w:t>
        </w:r>
      </w:ins>
    </w:p>
    <w:p w:rsidR="00B958A1" w:rsidRPr="00B958A1" w:rsidRDefault="00B958A1" w:rsidP="00B958A1">
      <w:pPr>
        <w:numPr>
          <w:ilvl w:val="0"/>
          <w:numId w:val="8"/>
        </w:numPr>
        <w:shd w:val="clear" w:color="auto" w:fill="FFFFFF"/>
        <w:spacing w:before="240" w:line="240" w:lineRule="auto"/>
        <w:ind w:left="230"/>
        <w:jc w:val="both"/>
        <w:textAlignment w:val="baseline"/>
        <w:rPr>
          <w:ins w:id="306" w:author="Unknown"/>
          <w:rFonts w:ascii="Arial" w:hAnsi="Arial" w:cs="Arial"/>
          <w:sz w:val="24"/>
          <w:szCs w:val="24"/>
        </w:rPr>
      </w:pPr>
      <w:proofErr w:type="spellStart"/>
      <w:ins w:id="307" w:author="Unknown">
        <w:r w:rsidRPr="00B958A1">
          <w:rPr>
            <w:rFonts w:ascii="Arial" w:hAnsi="Arial" w:cs="Arial"/>
            <w:sz w:val="24"/>
            <w:szCs w:val="24"/>
          </w:rPr>
          <w:t>grep</w:t>
        </w:r>
        <w:proofErr w:type="spellEnd"/>
        <w:r w:rsidRPr="00B958A1">
          <w:rPr>
            <w:rFonts w:ascii="Arial" w:hAnsi="Arial" w:cs="Arial"/>
            <w:sz w:val="24"/>
            <w:szCs w:val="24"/>
          </w:rPr>
          <w:t xml:space="preserve"> – Search file(s) for lines that match a given pattern</w:t>
        </w:r>
      </w:ins>
    </w:p>
    <w:p w:rsidR="00B958A1" w:rsidRPr="00B958A1" w:rsidRDefault="00B958A1" w:rsidP="00B958A1">
      <w:pPr>
        <w:numPr>
          <w:ilvl w:val="0"/>
          <w:numId w:val="8"/>
        </w:numPr>
        <w:shd w:val="clear" w:color="auto" w:fill="FFFFFF"/>
        <w:spacing w:before="240" w:line="240" w:lineRule="auto"/>
        <w:ind w:left="230"/>
        <w:jc w:val="both"/>
        <w:textAlignment w:val="baseline"/>
        <w:rPr>
          <w:ins w:id="308" w:author="Unknown"/>
          <w:rFonts w:ascii="Arial" w:hAnsi="Arial" w:cs="Arial"/>
          <w:sz w:val="24"/>
          <w:szCs w:val="24"/>
        </w:rPr>
      </w:pPr>
      <w:ins w:id="309" w:author="Unknown">
        <w:r w:rsidRPr="00B958A1">
          <w:rPr>
            <w:rFonts w:ascii="Arial" w:hAnsi="Arial" w:cs="Arial"/>
            <w:sz w:val="24"/>
            <w:szCs w:val="24"/>
          </w:rPr>
          <w:t>groups – Print group names a user is in</w:t>
        </w:r>
      </w:ins>
    </w:p>
    <w:p w:rsidR="00B958A1" w:rsidRPr="00B958A1" w:rsidRDefault="00B958A1" w:rsidP="00B958A1">
      <w:pPr>
        <w:pStyle w:val="Heading3"/>
        <w:shd w:val="clear" w:color="auto" w:fill="FFFFFF"/>
        <w:spacing w:before="240" w:beforeAutospacing="0" w:after="200" w:afterAutospacing="0"/>
        <w:jc w:val="both"/>
        <w:textAlignment w:val="baseline"/>
        <w:rPr>
          <w:ins w:id="310" w:author="Unknown"/>
          <w:rFonts w:ascii="inherit" w:hAnsi="inherit" w:cs="Arial"/>
          <w:sz w:val="24"/>
          <w:szCs w:val="24"/>
        </w:rPr>
      </w:pPr>
      <w:ins w:id="311" w:author="Unknown">
        <w:r w:rsidRPr="00B958A1">
          <w:rPr>
            <w:rFonts w:ascii="inherit" w:hAnsi="inherit" w:cs="Arial"/>
            <w:sz w:val="24"/>
            <w:szCs w:val="24"/>
          </w:rPr>
          <w:t>Advantages</w:t>
        </w:r>
      </w:ins>
    </w:p>
    <w:p w:rsidR="00B958A1" w:rsidRPr="00B958A1" w:rsidRDefault="00B958A1" w:rsidP="00B958A1">
      <w:pPr>
        <w:pStyle w:val="NormalWeb"/>
        <w:shd w:val="clear" w:color="auto" w:fill="FFFFFF"/>
        <w:spacing w:before="240" w:beforeAutospacing="0" w:after="200" w:afterAutospacing="0"/>
        <w:jc w:val="both"/>
        <w:textAlignment w:val="baseline"/>
        <w:rPr>
          <w:ins w:id="312" w:author="Unknown"/>
          <w:rFonts w:ascii="Arial" w:hAnsi="Arial" w:cs="Arial"/>
        </w:rPr>
      </w:pPr>
      <w:ins w:id="313" w:author="Unknown">
        <w:r w:rsidRPr="00B958A1">
          <w:rPr>
            <w:rFonts w:ascii="Arial" w:hAnsi="Arial" w:cs="Arial"/>
          </w:rPr>
          <w:t>The </w:t>
        </w:r>
        <w:r w:rsidRPr="00B958A1">
          <w:rPr>
            <w:rStyle w:val="Strong"/>
            <w:rFonts w:ascii="inherit" w:hAnsi="inherit" w:cs="Arial"/>
            <w:bdr w:val="none" w:sz="0" w:space="0" w:color="auto" w:frame="1"/>
          </w:rPr>
          <w:t>advantages of the Linux operating system</w:t>
        </w:r>
        <w:r w:rsidRPr="00B958A1">
          <w:rPr>
            <w:rFonts w:ascii="Arial" w:hAnsi="Arial" w:cs="Arial"/>
          </w:rPr>
          <w:t> include the following.</w:t>
        </w:r>
      </w:ins>
    </w:p>
    <w:p w:rsidR="00B958A1" w:rsidRPr="00B958A1" w:rsidRDefault="00B958A1" w:rsidP="00B958A1">
      <w:pPr>
        <w:numPr>
          <w:ilvl w:val="0"/>
          <w:numId w:val="9"/>
        </w:numPr>
        <w:shd w:val="clear" w:color="auto" w:fill="FFFFFF"/>
        <w:spacing w:before="240" w:line="240" w:lineRule="auto"/>
        <w:ind w:left="230"/>
        <w:jc w:val="both"/>
        <w:textAlignment w:val="baseline"/>
        <w:rPr>
          <w:ins w:id="314" w:author="Unknown"/>
          <w:rFonts w:ascii="Arial" w:hAnsi="Arial" w:cs="Arial"/>
          <w:sz w:val="24"/>
          <w:szCs w:val="24"/>
        </w:rPr>
      </w:pPr>
      <w:ins w:id="315" w:author="Unknown">
        <w:r w:rsidRPr="00B958A1">
          <w:rPr>
            <w:rFonts w:ascii="Arial" w:hAnsi="Arial" w:cs="Arial"/>
            <w:sz w:val="24"/>
            <w:szCs w:val="24"/>
          </w:rPr>
          <w:t xml:space="preserve">Similar to other operating systems like </w:t>
        </w:r>
        <w:proofErr w:type="spellStart"/>
        <w:r w:rsidRPr="00B958A1">
          <w:rPr>
            <w:rFonts w:ascii="Arial" w:hAnsi="Arial" w:cs="Arial"/>
            <w:sz w:val="24"/>
            <w:szCs w:val="24"/>
          </w:rPr>
          <w:t>macOS</w:t>
        </w:r>
        <w:proofErr w:type="spellEnd"/>
        <w:r w:rsidRPr="00B958A1">
          <w:rPr>
            <w:rFonts w:ascii="Arial" w:hAnsi="Arial" w:cs="Arial"/>
            <w:sz w:val="24"/>
            <w:szCs w:val="24"/>
          </w:rPr>
          <w:t xml:space="preserve"> and Windows, Linux is an open-source OS.</w:t>
        </w:r>
      </w:ins>
    </w:p>
    <w:p w:rsidR="00B958A1" w:rsidRPr="00B958A1" w:rsidRDefault="00B958A1" w:rsidP="00B958A1">
      <w:pPr>
        <w:numPr>
          <w:ilvl w:val="0"/>
          <w:numId w:val="9"/>
        </w:numPr>
        <w:shd w:val="clear" w:color="auto" w:fill="FFFFFF"/>
        <w:spacing w:before="240" w:line="240" w:lineRule="auto"/>
        <w:ind w:left="230"/>
        <w:jc w:val="both"/>
        <w:textAlignment w:val="baseline"/>
        <w:rPr>
          <w:ins w:id="316" w:author="Unknown"/>
          <w:rFonts w:ascii="Arial" w:hAnsi="Arial" w:cs="Arial"/>
          <w:sz w:val="24"/>
          <w:szCs w:val="24"/>
        </w:rPr>
      </w:pPr>
      <w:ins w:id="317" w:author="Unknown">
        <w:r w:rsidRPr="00B958A1">
          <w:rPr>
            <w:rFonts w:ascii="Arial" w:hAnsi="Arial" w:cs="Arial"/>
            <w:sz w:val="24"/>
            <w:szCs w:val="24"/>
          </w:rPr>
          <w:t>It is not limited simply to the OS but it is also used as a platform to function servers, embedded systems, and desktops.</w:t>
        </w:r>
      </w:ins>
    </w:p>
    <w:p w:rsidR="00B958A1" w:rsidRPr="00B958A1" w:rsidRDefault="00B958A1" w:rsidP="00B958A1">
      <w:pPr>
        <w:numPr>
          <w:ilvl w:val="0"/>
          <w:numId w:val="9"/>
        </w:numPr>
        <w:shd w:val="clear" w:color="auto" w:fill="FFFFFF"/>
        <w:spacing w:before="240" w:line="240" w:lineRule="auto"/>
        <w:ind w:left="230"/>
        <w:jc w:val="both"/>
        <w:textAlignment w:val="baseline"/>
        <w:rPr>
          <w:ins w:id="318" w:author="Unknown"/>
          <w:rFonts w:ascii="Arial" w:hAnsi="Arial" w:cs="Arial"/>
          <w:sz w:val="24"/>
          <w:szCs w:val="24"/>
        </w:rPr>
      </w:pPr>
      <w:ins w:id="319" w:author="Unknown">
        <w:r w:rsidRPr="00B958A1">
          <w:rPr>
            <w:rFonts w:ascii="Arial" w:hAnsi="Arial" w:cs="Arial"/>
            <w:sz w:val="24"/>
            <w:szCs w:val="24"/>
          </w:rPr>
          <w:t>Linux gives different distributions as well as differences because it is open-source as well as includes a modular design.</w:t>
        </w:r>
      </w:ins>
    </w:p>
    <w:p w:rsidR="00B958A1" w:rsidRPr="00B958A1" w:rsidRDefault="00B958A1" w:rsidP="00B958A1">
      <w:pPr>
        <w:numPr>
          <w:ilvl w:val="0"/>
          <w:numId w:val="9"/>
        </w:numPr>
        <w:shd w:val="clear" w:color="auto" w:fill="FFFFFF"/>
        <w:spacing w:before="240" w:line="240" w:lineRule="auto"/>
        <w:ind w:left="230"/>
        <w:jc w:val="both"/>
        <w:textAlignment w:val="baseline"/>
        <w:rPr>
          <w:ins w:id="320" w:author="Unknown"/>
          <w:rFonts w:ascii="Arial" w:hAnsi="Arial" w:cs="Arial"/>
          <w:sz w:val="24"/>
          <w:szCs w:val="24"/>
        </w:rPr>
      </w:pPr>
      <w:ins w:id="321" w:author="Unknown">
        <w:r w:rsidRPr="00B958A1">
          <w:rPr>
            <w:rFonts w:ascii="Arial" w:hAnsi="Arial" w:cs="Arial"/>
            <w:sz w:val="24"/>
            <w:szCs w:val="24"/>
          </w:rPr>
          <w:t xml:space="preserve">Linux is used almost in every field like cars, home appliances, </w:t>
        </w:r>
        <w:proofErr w:type="spellStart"/>
        <w:r w:rsidRPr="00B958A1">
          <w:rPr>
            <w:rFonts w:ascii="Arial" w:hAnsi="Arial" w:cs="Arial"/>
            <w:sz w:val="24"/>
            <w:szCs w:val="24"/>
          </w:rPr>
          <w:t>smartphones</w:t>
        </w:r>
        <w:proofErr w:type="spellEnd"/>
        <w:r w:rsidRPr="00B958A1">
          <w:rPr>
            <w:rFonts w:ascii="Arial" w:hAnsi="Arial" w:cs="Arial"/>
            <w:sz w:val="24"/>
            <w:szCs w:val="24"/>
          </w:rPr>
          <w:t>, servers, etc.</w:t>
        </w:r>
      </w:ins>
    </w:p>
    <w:p w:rsidR="00B958A1" w:rsidRPr="00B958A1" w:rsidRDefault="00B958A1" w:rsidP="00B958A1">
      <w:pPr>
        <w:pStyle w:val="Heading4"/>
        <w:shd w:val="clear" w:color="auto" w:fill="FFFFFF"/>
        <w:spacing w:before="240" w:after="200"/>
        <w:jc w:val="both"/>
        <w:textAlignment w:val="baseline"/>
        <w:rPr>
          <w:ins w:id="322" w:author="Unknown"/>
          <w:rFonts w:ascii="inherit" w:hAnsi="inherit" w:cs="Arial"/>
          <w:i w:val="0"/>
          <w:color w:val="auto"/>
          <w:sz w:val="24"/>
          <w:szCs w:val="24"/>
        </w:rPr>
      </w:pPr>
      <w:ins w:id="323" w:author="Unknown">
        <w:r w:rsidRPr="00B958A1">
          <w:rPr>
            <w:rFonts w:ascii="inherit" w:hAnsi="inherit" w:cs="Arial"/>
            <w:i w:val="0"/>
            <w:color w:val="auto"/>
            <w:sz w:val="24"/>
            <w:szCs w:val="24"/>
          </w:rPr>
          <w:t>Applications of Linux Operating System</w:t>
        </w:r>
      </w:ins>
    </w:p>
    <w:p w:rsidR="00B958A1" w:rsidRPr="00B958A1" w:rsidRDefault="00B958A1" w:rsidP="00B958A1">
      <w:pPr>
        <w:pStyle w:val="NormalWeb"/>
        <w:shd w:val="clear" w:color="auto" w:fill="FFFFFF"/>
        <w:spacing w:before="240" w:beforeAutospacing="0" w:after="200" w:afterAutospacing="0"/>
        <w:jc w:val="both"/>
        <w:textAlignment w:val="baseline"/>
        <w:rPr>
          <w:ins w:id="324" w:author="Unknown"/>
          <w:rFonts w:ascii="Arial" w:hAnsi="Arial" w:cs="Arial"/>
        </w:rPr>
      </w:pPr>
      <w:ins w:id="325" w:author="Unknown">
        <w:r w:rsidRPr="00B958A1">
          <w:rPr>
            <w:rFonts w:ascii="Arial" w:hAnsi="Arial" w:cs="Arial"/>
          </w:rPr>
          <w:t xml:space="preserve">Nowadays, Linux is a multi-billion dollar industry. Thousands of companies and governments around the world are using Linux OS due to affordability, lower licensing </w:t>
        </w:r>
        <w:proofErr w:type="spellStart"/>
        <w:r w:rsidRPr="00B958A1">
          <w:rPr>
            <w:rFonts w:ascii="Arial" w:hAnsi="Arial" w:cs="Arial"/>
          </w:rPr>
          <w:t>fees</w:t>
        </w:r>
        <w:proofErr w:type="gramStart"/>
        <w:r w:rsidRPr="00B958A1">
          <w:rPr>
            <w:rFonts w:ascii="Arial" w:hAnsi="Arial" w:cs="Arial"/>
          </w:rPr>
          <w:t>,s</w:t>
        </w:r>
        <w:proofErr w:type="spellEnd"/>
        <w:proofErr w:type="gramEnd"/>
        <w:r w:rsidRPr="00B958A1">
          <w:rPr>
            <w:rFonts w:ascii="Arial" w:hAnsi="Arial" w:cs="Arial"/>
          </w:rPr>
          <w:t xml:space="preserve"> and time and money. Linux is used in a number of electronic devices, which are available for consumers worldwide. The list of some popular </w:t>
        </w:r>
        <w:r w:rsidRPr="00B958A1">
          <w:rPr>
            <w:rFonts w:ascii="Arial" w:hAnsi="Arial" w:cs="Arial"/>
          </w:rPr>
          <w:fldChar w:fldCharType="begin"/>
        </w:r>
        <w:r w:rsidRPr="00B958A1">
          <w:rPr>
            <w:rFonts w:ascii="Arial" w:hAnsi="Arial" w:cs="Arial"/>
          </w:rPr>
          <w:instrText xml:space="preserve"> HYPERLINK "https://en.wikipedia.org/wiki/Category:Linux-based_devices" \t "_blank" </w:instrText>
        </w:r>
        <w:r w:rsidRPr="00B958A1">
          <w:rPr>
            <w:rFonts w:ascii="Arial" w:hAnsi="Arial" w:cs="Arial"/>
          </w:rPr>
          <w:fldChar w:fldCharType="separate"/>
        </w:r>
        <w:r w:rsidRPr="00B958A1">
          <w:rPr>
            <w:rStyle w:val="Hyperlink"/>
            <w:rFonts w:ascii="inherit" w:eastAsiaTheme="majorEastAsia" w:hAnsi="inherit" w:cs="Arial"/>
            <w:color w:val="auto"/>
            <w:bdr w:val="none" w:sz="0" w:space="0" w:color="auto" w:frame="1"/>
          </w:rPr>
          <w:t>Linux based electronic devices</w:t>
        </w:r>
        <w:r w:rsidRPr="00B958A1">
          <w:rPr>
            <w:rFonts w:ascii="Arial" w:hAnsi="Arial" w:cs="Arial"/>
          </w:rPr>
          <w:fldChar w:fldCharType="end"/>
        </w:r>
        <w:r w:rsidRPr="00B958A1">
          <w:rPr>
            <w:rFonts w:ascii="Arial" w:hAnsi="Arial" w:cs="Arial"/>
          </w:rPr>
          <w:t> includes:</w:t>
        </w:r>
      </w:ins>
    </w:p>
    <w:p w:rsidR="00B958A1" w:rsidRPr="00B958A1" w:rsidRDefault="00B958A1" w:rsidP="00B958A1">
      <w:pPr>
        <w:numPr>
          <w:ilvl w:val="0"/>
          <w:numId w:val="10"/>
        </w:numPr>
        <w:shd w:val="clear" w:color="auto" w:fill="FFFFFF"/>
        <w:spacing w:before="240" w:line="240" w:lineRule="auto"/>
        <w:ind w:left="230"/>
        <w:jc w:val="both"/>
        <w:textAlignment w:val="baseline"/>
        <w:rPr>
          <w:ins w:id="326" w:author="Unknown"/>
          <w:rFonts w:ascii="Arial" w:hAnsi="Arial" w:cs="Arial"/>
          <w:sz w:val="24"/>
          <w:szCs w:val="24"/>
        </w:rPr>
      </w:pPr>
      <w:ins w:id="327" w:author="Unknown">
        <w:r w:rsidRPr="00B958A1">
          <w:rPr>
            <w:rFonts w:ascii="Arial" w:hAnsi="Arial" w:cs="Arial"/>
            <w:sz w:val="24"/>
            <w:szCs w:val="24"/>
          </w:rPr>
          <w:t xml:space="preserve">Dell </w:t>
        </w:r>
        <w:proofErr w:type="spellStart"/>
        <w:r w:rsidRPr="00B958A1">
          <w:rPr>
            <w:rFonts w:ascii="Arial" w:hAnsi="Arial" w:cs="Arial"/>
            <w:sz w:val="24"/>
            <w:szCs w:val="24"/>
          </w:rPr>
          <w:t>Inspiron</w:t>
        </w:r>
        <w:proofErr w:type="spellEnd"/>
        <w:r w:rsidRPr="00B958A1">
          <w:rPr>
            <w:rFonts w:ascii="Arial" w:hAnsi="Arial" w:cs="Arial"/>
            <w:sz w:val="24"/>
            <w:szCs w:val="24"/>
          </w:rPr>
          <w:t xml:space="preserve"> Mini 9 and 12</w:t>
        </w:r>
      </w:ins>
    </w:p>
    <w:p w:rsidR="00B958A1" w:rsidRPr="00B958A1" w:rsidRDefault="00B958A1" w:rsidP="00B958A1">
      <w:pPr>
        <w:numPr>
          <w:ilvl w:val="0"/>
          <w:numId w:val="10"/>
        </w:numPr>
        <w:shd w:val="clear" w:color="auto" w:fill="FFFFFF"/>
        <w:spacing w:before="240" w:line="240" w:lineRule="auto"/>
        <w:ind w:left="230"/>
        <w:jc w:val="both"/>
        <w:textAlignment w:val="baseline"/>
        <w:rPr>
          <w:ins w:id="328" w:author="Unknown"/>
          <w:rFonts w:ascii="Arial" w:hAnsi="Arial" w:cs="Arial"/>
          <w:sz w:val="24"/>
          <w:szCs w:val="24"/>
        </w:rPr>
      </w:pPr>
      <w:ins w:id="329" w:author="Unknown">
        <w:r w:rsidRPr="00B958A1">
          <w:rPr>
            <w:rFonts w:ascii="Arial" w:hAnsi="Arial" w:cs="Arial"/>
            <w:sz w:val="24"/>
            <w:szCs w:val="24"/>
          </w:rPr>
          <w:t xml:space="preserve">Garmin </w:t>
        </w:r>
        <w:proofErr w:type="spellStart"/>
        <w:r w:rsidRPr="00B958A1">
          <w:rPr>
            <w:rFonts w:ascii="Arial" w:hAnsi="Arial" w:cs="Arial"/>
            <w:sz w:val="24"/>
            <w:szCs w:val="24"/>
          </w:rPr>
          <w:t>Nuvi</w:t>
        </w:r>
        <w:proofErr w:type="spellEnd"/>
        <w:r w:rsidRPr="00B958A1">
          <w:rPr>
            <w:rFonts w:ascii="Arial" w:hAnsi="Arial" w:cs="Arial"/>
            <w:sz w:val="24"/>
            <w:szCs w:val="24"/>
          </w:rPr>
          <w:t xml:space="preserve"> 860, 880, and 5000</w:t>
        </w:r>
      </w:ins>
    </w:p>
    <w:p w:rsidR="00B958A1" w:rsidRPr="00B958A1" w:rsidRDefault="00B958A1" w:rsidP="00B958A1">
      <w:pPr>
        <w:numPr>
          <w:ilvl w:val="0"/>
          <w:numId w:val="10"/>
        </w:numPr>
        <w:shd w:val="clear" w:color="auto" w:fill="FFFFFF"/>
        <w:spacing w:before="240" w:line="240" w:lineRule="auto"/>
        <w:ind w:left="230"/>
        <w:jc w:val="both"/>
        <w:textAlignment w:val="baseline"/>
        <w:rPr>
          <w:ins w:id="330" w:author="Unknown"/>
          <w:rFonts w:ascii="Arial" w:hAnsi="Arial" w:cs="Arial"/>
          <w:sz w:val="24"/>
          <w:szCs w:val="24"/>
        </w:rPr>
      </w:pPr>
      <w:ins w:id="331" w:author="Unknown">
        <w:r w:rsidRPr="00B958A1">
          <w:rPr>
            <w:rFonts w:ascii="Arial" w:hAnsi="Arial" w:cs="Arial"/>
            <w:sz w:val="24"/>
            <w:szCs w:val="24"/>
          </w:rPr>
          <w:t>Google Android Dev Phone 1</w:t>
        </w:r>
      </w:ins>
    </w:p>
    <w:p w:rsidR="00B958A1" w:rsidRPr="00B958A1" w:rsidRDefault="00B958A1" w:rsidP="00B958A1">
      <w:pPr>
        <w:numPr>
          <w:ilvl w:val="0"/>
          <w:numId w:val="10"/>
        </w:numPr>
        <w:shd w:val="clear" w:color="auto" w:fill="FFFFFF"/>
        <w:spacing w:before="240" w:line="240" w:lineRule="auto"/>
        <w:ind w:left="230"/>
        <w:jc w:val="both"/>
        <w:textAlignment w:val="baseline"/>
        <w:rPr>
          <w:ins w:id="332" w:author="Unknown"/>
          <w:rFonts w:ascii="Arial" w:hAnsi="Arial" w:cs="Arial"/>
          <w:sz w:val="24"/>
          <w:szCs w:val="24"/>
        </w:rPr>
      </w:pPr>
      <w:ins w:id="333" w:author="Unknown">
        <w:r w:rsidRPr="00B958A1">
          <w:rPr>
            <w:rFonts w:ascii="Arial" w:hAnsi="Arial" w:cs="Arial"/>
            <w:sz w:val="24"/>
            <w:szCs w:val="24"/>
          </w:rPr>
          <w:t>HP Mini 1000</w:t>
        </w:r>
      </w:ins>
    </w:p>
    <w:p w:rsidR="00B958A1" w:rsidRPr="00B958A1" w:rsidRDefault="00B958A1" w:rsidP="00B958A1">
      <w:pPr>
        <w:numPr>
          <w:ilvl w:val="0"/>
          <w:numId w:val="10"/>
        </w:numPr>
        <w:shd w:val="clear" w:color="auto" w:fill="FFFFFF"/>
        <w:spacing w:before="240" w:line="240" w:lineRule="auto"/>
        <w:ind w:left="230"/>
        <w:jc w:val="both"/>
        <w:textAlignment w:val="baseline"/>
        <w:rPr>
          <w:ins w:id="334" w:author="Unknown"/>
          <w:rFonts w:ascii="Arial" w:hAnsi="Arial" w:cs="Arial"/>
          <w:sz w:val="24"/>
          <w:szCs w:val="24"/>
        </w:rPr>
      </w:pPr>
      <w:ins w:id="335" w:author="Unknown">
        <w:r w:rsidRPr="00B958A1">
          <w:rPr>
            <w:rFonts w:ascii="Arial" w:hAnsi="Arial" w:cs="Arial"/>
            <w:sz w:val="24"/>
            <w:szCs w:val="24"/>
          </w:rPr>
          <w:lastRenderedPageBreak/>
          <w:t xml:space="preserve">Lenovo </w:t>
        </w:r>
        <w:proofErr w:type="spellStart"/>
        <w:r w:rsidRPr="00B958A1">
          <w:rPr>
            <w:rFonts w:ascii="Arial" w:hAnsi="Arial" w:cs="Arial"/>
            <w:sz w:val="24"/>
            <w:szCs w:val="24"/>
          </w:rPr>
          <w:t>IdeaPad</w:t>
        </w:r>
        <w:proofErr w:type="spellEnd"/>
        <w:r w:rsidRPr="00B958A1">
          <w:rPr>
            <w:rFonts w:ascii="Arial" w:hAnsi="Arial" w:cs="Arial"/>
            <w:sz w:val="24"/>
            <w:szCs w:val="24"/>
          </w:rPr>
          <w:t xml:space="preserve"> S9</w:t>
        </w:r>
      </w:ins>
    </w:p>
    <w:p w:rsidR="00B958A1" w:rsidRPr="00B958A1" w:rsidRDefault="00B958A1" w:rsidP="00B958A1">
      <w:pPr>
        <w:numPr>
          <w:ilvl w:val="0"/>
          <w:numId w:val="10"/>
        </w:numPr>
        <w:shd w:val="clear" w:color="auto" w:fill="FFFFFF"/>
        <w:spacing w:before="240" w:line="240" w:lineRule="auto"/>
        <w:ind w:left="230"/>
        <w:jc w:val="both"/>
        <w:textAlignment w:val="baseline"/>
        <w:rPr>
          <w:ins w:id="336" w:author="Unknown"/>
          <w:rFonts w:ascii="Arial" w:hAnsi="Arial" w:cs="Arial"/>
          <w:sz w:val="24"/>
          <w:szCs w:val="24"/>
        </w:rPr>
      </w:pPr>
      <w:ins w:id="337" w:author="Unknown">
        <w:r w:rsidRPr="00B958A1">
          <w:rPr>
            <w:rFonts w:ascii="Arial" w:hAnsi="Arial" w:cs="Arial"/>
            <w:sz w:val="24"/>
            <w:szCs w:val="24"/>
          </w:rPr>
          <w:t xml:space="preserve">Motorola </w:t>
        </w:r>
        <w:proofErr w:type="spellStart"/>
        <w:r w:rsidRPr="00B958A1">
          <w:rPr>
            <w:rFonts w:ascii="Arial" w:hAnsi="Arial" w:cs="Arial"/>
            <w:sz w:val="24"/>
            <w:szCs w:val="24"/>
          </w:rPr>
          <w:t>MotoRokr</w:t>
        </w:r>
        <w:proofErr w:type="spellEnd"/>
        <w:r w:rsidRPr="00B958A1">
          <w:rPr>
            <w:rFonts w:ascii="Arial" w:hAnsi="Arial" w:cs="Arial"/>
            <w:sz w:val="24"/>
            <w:szCs w:val="24"/>
          </w:rPr>
          <w:t xml:space="preserve"> EM35 Phone</w:t>
        </w:r>
      </w:ins>
    </w:p>
    <w:p w:rsidR="00B958A1" w:rsidRPr="00B958A1" w:rsidRDefault="00B958A1" w:rsidP="00B958A1">
      <w:pPr>
        <w:numPr>
          <w:ilvl w:val="0"/>
          <w:numId w:val="10"/>
        </w:numPr>
        <w:shd w:val="clear" w:color="auto" w:fill="FFFFFF"/>
        <w:spacing w:before="240" w:line="240" w:lineRule="auto"/>
        <w:ind w:left="230"/>
        <w:jc w:val="both"/>
        <w:textAlignment w:val="baseline"/>
        <w:rPr>
          <w:ins w:id="338" w:author="Unknown"/>
          <w:rFonts w:ascii="Arial" w:hAnsi="Arial" w:cs="Arial"/>
          <w:sz w:val="24"/>
          <w:szCs w:val="24"/>
        </w:rPr>
      </w:pPr>
      <w:ins w:id="339" w:author="Unknown">
        <w:r w:rsidRPr="00B958A1">
          <w:rPr>
            <w:rFonts w:ascii="Arial" w:hAnsi="Arial" w:cs="Arial"/>
            <w:sz w:val="24"/>
            <w:szCs w:val="24"/>
          </w:rPr>
          <w:t>One Laptop Per Child XO2</w:t>
        </w:r>
      </w:ins>
    </w:p>
    <w:p w:rsidR="00B958A1" w:rsidRPr="00B958A1" w:rsidRDefault="00B958A1" w:rsidP="00B958A1">
      <w:pPr>
        <w:numPr>
          <w:ilvl w:val="0"/>
          <w:numId w:val="10"/>
        </w:numPr>
        <w:shd w:val="clear" w:color="auto" w:fill="FFFFFF"/>
        <w:spacing w:before="240" w:line="240" w:lineRule="auto"/>
        <w:ind w:left="230"/>
        <w:jc w:val="both"/>
        <w:textAlignment w:val="baseline"/>
        <w:rPr>
          <w:ins w:id="340" w:author="Unknown"/>
          <w:rFonts w:ascii="Arial" w:hAnsi="Arial" w:cs="Arial"/>
          <w:sz w:val="24"/>
          <w:szCs w:val="24"/>
        </w:rPr>
      </w:pPr>
      <w:ins w:id="341" w:author="Unknown">
        <w:r w:rsidRPr="00B958A1">
          <w:rPr>
            <w:rFonts w:ascii="Arial" w:hAnsi="Arial" w:cs="Arial"/>
            <w:sz w:val="24"/>
            <w:szCs w:val="24"/>
          </w:rPr>
          <w:t xml:space="preserve">Sony </w:t>
        </w:r>
        <w:proofErr w:type="spellStart"/>
        <w:r w:rsidRPr="00B958A1">
          <w:rPr>
            <w:rFonts w:ascii="Arial" w:hAnsi="Arial" w:cs="Arial"/>
            <w:sz w:val="24"/>
            <w:szCs w:val="24"/>
          </w:rPr>
          <w:t>Bravia</w:t>
        </w:r>
        <w:proofErr w:type="spellEnd"/>
        <w:r w:rsidRPr="00B958A1">
          <w:rPr>
            <w:rFonts w:ascii="Arial" w:hAnsi="Arial" w:cs="Arial"/>
            <w:sz w:val="24"/>
            <w:szCs w:val="24"/>
          </w:rPr>
          <w:t xml:space="preserve"> Television</w:t>
        </w:r>
      </w:ins>
    </w:p>
    <w:p w:rsidR="00B958A1" w:rsidRPr="00B958A1" w:rsidRDefault="00B958A1" w:rsidP="00B958A1">
      <w:pPr>
        <w:numPr>
          <w:ilvl w:val="0"/>
          <w:numId w:val="10"/>
        </w:numPr>
        <w:shd w:val="clear" w:color="auto" w:fill="FFFFFF"/>
        <w:spacing w:before="240" w:line="240" w:lineRule="auto"/>
        <w:ind w:left="230"/>
        <w:jc w:val="both"/>
        <w:textAlignment w:val="baseline"/>
        <w:rPr>
          <w:ins w:id="342" w:author="Unknown"/>
          <w:rFonts w:ascii="Arial" w:hAnsi="Arial" w:cs="Arial"/>
          <w:sz w:val="24"/>
          <w:szCs w:val="24"/>
        </w:rPr>
      </w:pPr>
      <w:ins w:id="343" w:author="Unknown">
        <w:r w:rsidRPr="00B958A1">
          <w:rPr>
            <w:rFonts w:ascii="Arial" w:hAnsi="Arial" w:cs="Arial"/>
            <w:sz w:val="24"/>
            <w:szCs w:val="24"/>
          </w:rPr>
          <w:t>Sony Reader</w:t>
        </w:r>
      </w:ins>
    </w:p>
    <w:p w:rsidR="00B958A1" w:rsidRPr="00B958A1" w:rsidRDefault="00B958A1" w:rsidP="00B958A1">
      <w:pPr>
        <w:numPr>
          <w:ilvl w:val="0"/>
          <w:numId w:val="10"/>
        </w:numPr>
        <w:shd w:val="clear" w:color="auto" w:fill="FFFFFF"/>
        <w:spacing w:before="240" w:line="240" w:lineRule="auto"/>
        <w:ind w:left="230"/>
        <w:jc w:val="both"/>
        <w:textAlignment w:val="baseline"/>
        <w:rPr>
          <w:ins w:id="344" w:author="Unknown"/>
          <w:rFonts w:ascii="Arial" w:hAnsi="Arial" w:cs="Arial"/>
          <w:sz w:val="24"/>
          <w:szCs w:val="24"/>
        </w:rPr>
      </w:pPr>
      <w:ins w:id="345" w:author="Unknown">
        <w:r w:rsidRPr="00B958A1">
          <w:rPr>
            <w:rFonts w:ascii="Arial" w:hAnsi="Arial" w:cs="Arial"/>
            <w:sz w:val="24"/>
            <w:szCs w:val="24"/>
          </w:rPr>
          <w:t>TiVo Digital Video Recorder</w:t>
        </w:r>
      </w:ins>
    </w:p>
    <w:p w:rsidR="00B958A1" w:rsidRPr="00B958A1" w:rsidRDefault="00B958A1" w:rsidP="00B958A1">
      <w:pPr>
        <w:numPr>
          <w:ilvl w:val="0"/>
          <w:numId w:val="10"/>
        </w:numPr>
        <w:shd w:val="clear" w:color="auto" w:fill="FFFFFF"/>
        <w:spacing w:before="240" w:line="240" w:lineRule="auto"/>
        <w:ind w:left="230"/>
        <w:jc w:val="both"/>
        <w:textAlignment w:val="baseline"/>
        <w:rPr>
          <w:ins w:id="346" w:author="Unknown"/>
          <w:rFonts w:ascii="Arial" w:hAnsi="Arial" w:cs="Arial"/>
          <w:sz w:val="24"/>
          <w:szCs w:val="24"/>
        </w:rPr>
      </w:pPr>
      <w:ins w:id="347" w:author="Unknown">
        <w:r w:rsidRPr="00B958A1">
          <w:rPr>
            <w:rFonts w:ascii="Arial" w:hAnsi="Arial" w:cs="Arial"/>
            <w:sz w:val="24"/>
            <w:szCs w:val="24"/>
          </w:rPr>
          <w:t>Volvo In-Car Navigation System</w:t>
        </w:r>
      </w:ins>
    </w:p>
    <w:p w:rsidR="00B958A1" w:rsidRPr="00B958A1" w:rsidRDefault="00B958A1" w:rsidP="00B958A1">
      <w:pPr>
        <w:numPr>
          <w:ilvl w:val="0"/>
          <w:numId w:val="10"/>
        </w:numPr>
        <w:shd w:val="clear" w:color="auto" w:fill="FFFFFF"/>
        <w:spacing w:before="240" w:line="240" w:lineRule="auto"/>
        <w:ind w:left="230"/>
        <w:jc w:val="both"/>
        <w:textAlignment w:val="baseline"/>
        <w:rPr>
          <w:ins w:id="348" w:author="Unknown"/>
          <w:rFonts w:ascii="Arial" w:hAnsi="Arial" w:cs="Arial"/>
          <w:sz w:val="24"/>
          <w:szCs w:val="24"/>
        </w:rPr>
      </w:pPr>
      <w:ins w:id="349" w:author="Unknown">
        <w:r w:rsidRPr="00B958A1">
          <w:rPr>
            <w:rFonts w:ascii="Arial" w:hAnsi="Arial" w:cs="Arial"/>
            <w:sz w:val="24"/>
            <w:szCs w:val="24"/>
          </w:rPr>
          <w:t>Yamaha Motif Keyboard</w:t>
        </w:r>
      </w:ins>
    </w:p>
    <w:p w:rsidR="00B958A1" w:rsidRPr="00B958A1" w:rsidRDefault="00B958A1" w:rsidP="00B958A1">
      <w:pPr>
        <w:shd w:val="clear" w:color="auto" w:fill="FFFFFF"/>
        <w:spacing w:before="240"/>
        <w:jc w:val="both"/>
        <w:textAlignment w:val="baseline"/>
        <w:rPr>
          <w:ins w:id="350" w:author="Unknown"/>
          <w:rFonts w:ascii="inherit" w:hAnsi="inherit" w:cs="Arial"/>
          <w:sz w:val="24"/>
          <w:szCs w:val="24"/>
        </w:rPr>
      </w:pPr>
      <w:r w:rsidRPr="00B958A1">
        <w:rPr>
          <w:rFonts w:ascii="inherit" w:hAnsi="inherit" w:cs="Arial"/>
          <w:noProof/>
          <w:sz w:val="24"/>
          <w:szCs w:val="24"/>
          <w:lang w:eastAsia="en-IN"/>
        </w:rPr>
        <w:drawing>
          <wp:inline distT="0" distB="0" distL="0" distR="0">
            <wp:extent cx="3101340" cy="2267585"/>
            <wp:effectExtent l="19050" t="0" r="3810" b="0"/>
            <wp:docPr id="4" name="Picture 4" descr="Linux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 Applications"/>
                    <pic:cNvPicPr>
                      <a:picLocks noChangeAspect="1" noChangeArrowheads="1"/>
                    </pic:cNvPicPr>
                  </pic:nvPicPr>
                  <pic:blipFill>
                    <a:blip r:embed="rId9" cstate="print"/>
                    <a:srcRect/>
                    <a:stretch>
                      <a:fillRect/>
                    </a:stretch>
                  </pic:blipFill>
                  <pic:spPr bwMode="auto">
                    <a:xfrm>
                      <a:off x="0" y="0"/>
                      <a:ext cx="3101340" cy="2267585"/>
                    </a:xfrm>
                    <a:prstGeom prst="rect">
                      <a:avLst/>
                    </a:prstGeom>
                    <a:noFill/>
                    <a:ln w="9525">
                      <a:noFill/>
                      <a:miter lim="800000"/>
                      <a:headEnd/>
                      <a:tailEnd/>
                    </a:ln>
                  </pic:spPr>
                </pic:pic>
              </a:graphicData>
            </a:graphic>
          </wp:inline>
        </w:drawing>
      </w:r>
      <w:ins w:id="351" w:author="Unknown">
        <w:r w:rsidRPr="00B958A1">
          <w:rPr>
            <w:rFonts w:ascii="inherit" w:hAnsi="inherit" w:cs="Arial"/>
            <w:sz w:val="24"/>
            <w:szCs w:val="24"/>
          </w:rPr>
          <w:t>Linux Applications</w:t>
        </w:r>
      </w:ins>
    </w:p>
    <w:p w:rsidR="00B958A1" w:rsidRPr="00B958A1" w:rsidRDefault="00B958A1" w:rsidP="00B958A1">
      <w:pPr>
        <w:spacing w:before="240"/>
        <w:jc w:val="both"/>
        <w:rPr>
          <w:rFonts w:ascii="Arial" w:eastAsia="Times New Roman" w:hAnsi="Arial" w:cs="Arial"/>
          <w:b/>
          <w:bCs/>
          <w:spacing w:val="-5"/>
          <w:kern w:val="36"/>
          <w:sz w:val="24"/>
          <w:szCs w:val="24"/>
          <w:lang w:eastAsia="en-IN"/>
        </w:rPr>
      </w:pPr>
      <w:r w:rsidRPr="00B958A1">
        <w:rPr>
          <w:rFonts w:ascii="Arial" w:eastAsia="Times New Roman" w:hAnsi="Arial" w:cs="Arial"/>
          <w:b/>
          <w:bCs/>
          <w:spacing w:val="-5"/>
          <w:kern w:val="36"/>
          <w:sz w:val="24"/>
          <w:szCs w:val="24"/>
          <w:lang w:eastAsia="en-IN"/>
        </w:rPr>
        <w:br w:type="page"/>
      </w:r>
    </w:p>
    <w:p w:rsidR="00B958A1" w:rsidRPr="00B958A1" w:rsidRDefault="00B958A1" w:rsidP="00B958A1">
      <w:pPr>
        <w:spacing w:before="240" w:line="264" w:lineRule="atLeast"/>
        <w:jc w:val="both"/>
        <w:outlineLvl w:val="0"/>
        <w:rPr>
          <w:rFonts w:ascii="Arial" w:eastAsia="Times New Roman" w:hAnsi="Arial" w:cs="Arial"/>
          <w:b/>
          <w:bCs/>
          <w:spacing w:val="-5"/>
          <w:kern w:val="36"/>
          <w:sz w:val="24"/>
          <w:szCs w:val="24"/>
          <w:lang w:eastAsia="en-IN"/>
        </w:rPr>
      </w:pPr>
      <w:r w:rsidRPr="00B958A1">
        <w:rPr>
          <w:rFonts w:ascii="Arial" w:eastAsia="Times New Roman" w:hAnsi="Arial" w:cs="Arial"/>
          <w:b/>
          <w:bCs/>
          <w:spacing w:val="-5"/>
          <w:kern w:val="36"/>
          <w:sz w:val="24"/>
          <w:szCs w:val="24"/>
          <w:lang w:eastAsia="en-IN"/>
        </w:rPr>
        <w:lastRenderedPageBreak/>
        <w:t>Linux tools</w:t>
      </w:r>
    </w:p>
    <w:p w:rsidR="00B958A1" w:rsidRPr="00B958A1" w:rsidRDefault="00B958A1" w:rsidP="00B958A1">
      <w:pPr>
        <w:numPr>
          <w:ilvl w:val="0"/>
          <w:numId w:val="1"/>
        </w:numPr>
        <w:spacing w:before="240" w:line="240" w:lineRule="auto"/>
        <w:ind w:left="111" w:right="158"/>
        <w:jc w:val="both"/>
        <w:rPr>
          <w:rFonts w:ascii="Times New Roman" w:eastAsia="Times New Roman" w:hAnsi="Times New Roman" w:cs="Times New Roman"/>
          <w:sz w:val="24"/>
          <w:szCs w:val="24"/>
          <w:lang w:eastAsia="en-IN"/>
        </w:rPr>
      </w:pPr>
    </w:p>
    <w:p w:rsidR="00B958A1" w:rsidRPr="00B958A1" w:rsidRDefault="00B958A1" w:rsidP="00B958A1">
      <w:pPr>
        <w:spacing w:before="240" w:line="370" w:lineRule="atLeast"/>
        <w:jc w:val="both"/>
        <w:outlineLvl w:val="1"/>
        <w:rPr>
          <w:rFonts w:ascii="Arial" w:eastAsia="Times New Roman" w:hAnsi="Arial" w:cs="Arial"/>
          <w:b/>
          <w:bCs/>
          <w:sz w:val="24"/>
          <w:szCs w:val="24"/>
          <w:lang w:eastAsia="en-IN"/>
        </w:rPr>
      </w:pPr>
      <w:r w:rsidRPr="00B958A1">
        <w:rPr>
          <w:rFonts w:ascii="Arial" w:eastAsia="Times New Roman" w:hAnsi="Arial" w:cs="Arial"/>
          <w:b/>
          <w:bCs/>
          <w:sz w:val="24"/>
          <w:szCs w:val="24"/>
          <w:lang w:eastAsia="en-IN"/>
        </w:rPr>
        <w:t>Learn about different tools, tips, programs and resources from every genre of Linux tools, and learn how to deploy and configure the tools that suite your needs.</w:t>
      </w:r>
    </w:p>
    <w:p w:rsidR="00B958A1" w:rsidRPr="00B958A1" w:rsidRDefault="00B958A1" w:rsidP="00B958A1">
      <w:pPr>
        <w:spacing w:before="240" w:line="290" w:lineRule="atLeast"/>
        <w:jc w:val="both"/>
        <w:outlineLvl w:val="2"/>
        <w:rPr>
          <w:rFonts w:ascii="Arial" w:eastAsia="Times New Roman" w:hAnsi="Arial" w:cs="Arial"/>
          <w:b/>
          <w:bCs/>
          <w:sz w:val="24"/>
          <w:szCs w:val="24"/>
          <w:lang w:eastAsia="en-IN"/>
        </w:rPr>
      </w:pPr>
      <w:r w:rsidRPr="00B958A1">
        <w:rPr>
          <w:rFonts w:ascii="Arial" w:eastAsia="Times New Roman" w:hAnsi="Arial" w:cs="Arial"/>
          <w:b/>
          <w:bCs/>
          <w:sz w:val="24"/>
          <w:szCs w:val="24"/>
          <w:lang w:eastAsia="en-IN"/>
        </w:rPr>
        <w:t>Application server administer tools</w:t>
      </w:r>
    </w:p>
    <w:p w:rsidR="00B958A1" w:rsidRPr="00B958A1" w:rsidRDefault="00B958A1" w:rsidP="00B958A1">
      <w:pPr>
        <w:spacing w:before="240" w:line="401" w:lineRule="atLeast"/>
        <w:jc w:val="both"/>
        <w:rPr>
          <w:rFonts w:ascii="Arial" w:eastAsia="Times New Roman" w:hAnsi="Arial" w:cs="Arial"/>
          <w:sz w:val="24"/>
          <w:szCs w:val="24"/>
          <w:lang w:eastAsia="en-IN"/>
        </w:rPr>
      </w:pPr>
      <w:r w:rsidRPr="00B958A1">
        <w:rPr>
          <w:rFonts w:ascii="Arial" w:eastAsia="Times New Roman" w:hAnsi="Arial" w:cs="Arial"/>
          <w:iCs/>
          <w:sz w:val="24"/>
          <w:szCs w:val="24"/>
          <w:lang w:eastAsia="en-IN"/>
        </w:rPr>
        <w:t xml:space="preserve">Application server administration tools are designed to help administrators deploy, build up, and carry out all application operations between an organization's backend databases and the users. Application servers are software engines that deliver applications to client computers and devices while handling a good amount of the business logic and data </w:t>
      </w:r>
      <w:proofErr w:type="spellStart"/>
      <w:r w:rsidRPr="00B958A1">
        <w:rPr>
          <w:rFonts w:ascii="Arial" w:eastAsia="Times New Roman" w:hAnsi="Arial" w:cs="Arial"/>
          <w:iCs/>
          <w:sz w:val="24"/>
          <w:szCs w:val="24"/>
          <w:lang w:eastAsia="en-IN"/>
        </w:rPr>
        <w:t>acess</w:t>
      </w:r>
      <w:proofErr w:type="spellEnd"/>
      <w:r w:rsidRPr="00B958A1">
        <w:rPr>
          <w:rFonts w:ascii="Arial" w:eastAsia="Times New Roman" w:hAnsi="Arial" w:cs="Arial"/>
          <w:iCs/>
          <w:sz w:val="24"/>
          <w:szCs w:val="24"/>
          <w:lang w:eastAsia="en-IN"/>
        </w:rPr>
        <w:t xml:space="preserve"> of the application. LAMP (Linux, Apache, </w:t>
      </w:r>
      <w:proofErr w:type="spellStart"/>
      <w:r w:rsidRPr="00B958A1">
        <w:rPr>
          <w:rFonts w:ascii="Arial" w:eastAsia="Times New Roman" w:hAnsi="Arial" w:cs="Arial"/>
          <w:iCs/>
          <w:sz w:val="24"/>
          <w:szCs w:val="24"/>
          <w:lang w:eastAsia="en-IN"/>
        </w:rPr>
        <w:t>MySQL</w:t>
      </w:r>
      <w:proofErr w:type="spellEnd"/>
      <w:r w:rsidRPr="00B958A1">
        <w:rPr>
          <w:rFonts w:ascii="Arial" w:eastAsia="Times New Roman" w:hAnsi="Arial" w:cs="Arial"/>
          <w:iCs/>
          <w:sz w:val="24"/>
          <w:szCs w:val="24"/>
          <w:lang w:eastAsia="en-IN"/>
        </w:rPr>
        <w:t xml:space="preserve">, and PHP) is </w:t>
      </w:r>
      <w:proofErr w:type="gramStart"/>
      <w:r w:rsidRPr="00B958A1">
        <w:rPr>
          <w:rFonts w:ascii="Arial" w:eastAsia="Times New Roman" w:hAnsi="Arial" w:cs="Arial"/>
          <w:iCs/>
          <w:sz w:val="24"/>
          <w:szCs w:val="24"/>
          <w:lang w:eastAsia="en-IN"/>
        </w:rPr>
        <w:t>a stack software solution that provide</w:t>
      </w:r>
      <w:proofErr w:type="gramEnd"/>
      <w:r w:rsidRPr="00B958A1">
        <w:rPr>
          <w:rFonts w:ascii="Arial" w:eastAsia="Times New Roman" w:hAnsi="Arial" w:cs="Arial"/>
          <w:iCs/>
          <w:sz w:val="24"/>
          <w:szCs w:val="24"/>
          <w:lang w:eastAsia="en-IN"/>
        </w:rPr>
        <w:t xml:space="preserve"> a way to deploy rich Web 2.0 applications on inexpensive clusters of service computers. Java Platform, Enterprise Edition (J2EE) application server is another open source application server, along with </w:t>
      </w:r>
      <w:proofErr w:type="spellStart"/>
      <w:proofErr w:type="gramStart"/>
      <w:r w:rsidRPr="00B958A1">
        <w:rPr>
          <w:rFonts w:ascii="Arial" w:eastAsia="Times New Roman" w:hAnsi="Arial" w:cs="Arial"/>
          <w:iCs/>
          <w:sz w:val="24"/>
          <w:szCs w:val="24"/>
          <w:lang w:eastAsia="en-IN"/>
        </w:rPr>
        <w:t>it's</w:t>
      </w:r>
      <w:proofErr w:type="spellEnd"/>
      <w:proofErr w:type="gramEnd"/>
      <w:r w:rsidRPr="00B958A1">
        <w:rPr>
          <w:rFonts w:ascii="Arial" w:eastAsia="Times New Roman" w:hAnsi="Arial" w:cs="Arial"/>
          <w:iCs/>
          <w:sz w:val="24"/>
          <w:szCs w:val="24"/>
          <w:lang w:eastAsia="en-IN"/>
        </w:rPr>
        <w:t xml:space="preserve"> commercial open source counterpart, Red Hat's </w:t>
      </w:r>
      <w:proofErr w:type="spellStart"/>
      <w:r w:rsidRPr="00B958A1">
        <w:rPr>
          <w:rFonts w:ascii="Arial" w:eastAsia="Times New Roman" w:hAnsi="Arial" w:cs="Arial"/>
          <w:iCs/>
          <w:sz w:val="24"/>
          <w:szCs w:val="24"/>
          <w:lang w:eastAsia="en-IN"/>
        </w:rPr>
        <w:t>JBoss</w:t>
      </w:r>
      <w:proofErr w:type="spellEnd"/>
      <w:r w:rsidRPr="00B958A1">
        <w:rPr>
          <w:rFonts w:ascii="Arial" w:eastAsia="Times New Roman" w:hAnsi="Arial" w:cs="Arial"/>
          <w:iCs/>
          <w:sz w:val="24"/>
          <w:szCs w:val="24"/>
          <w:lang w:eastAsia="en-IN"/>
        </w:rPr>
        <w:t xml:space="preserve"> </w:t>
      </w:r>
      <w:proofErr w:type="spellStart"/>
      <w:r w:rsidRPr="00B958A1">
        <w:rPr>
          <w:rFonts w:ascii="Arial" w:eastAsia="Times New Roman" w:hAnsi="Arial" w:cs="Arial"/>
          <w:iCs/>
          <w:sz w:val="24"/>
          <w:szCs w:val="24"/>
          <w:lang w:eastAsia="en-IN"/>
        </w:rPr>
        <w:t>appserver</w:t>
      </w:r>
      <w:proofErr w:type="spellEnd"/>
      <w:r w:rsidRPr="00B958A1">
        <w:rPr>
          <w:rFonts w:ascii="Arial" w:eastAsia="Times New Roman" w:hAnsi="Arial" w:cs="Arial"/>
          <w:iCs/>
          <w:sz w:val="24"/>
          <w:szCs w:val="24"/>
          <w:lang w:eastAsia="en-IN"/>
        </w:rPr>
        <w:t xml:space="preserve">. Others include Apache Application Server, Perl Server, and Enterprise </w:t>
      </w:r>
      <w:proofErr w:type="spellStart"/>
      <w:r w:rsidRPr="00B958A1">
        <w:rPr>
          <w:rFonts w:ascii="Arial" w:eastAsia="Times New Roman" w:hAnsi="Arial" w:cs="Arial"/>
          <w:iCs/>
          <w:sz w:val="24"/>
          <w:szCs w:val="24"/>
          <w:lang w:eastAsia="en-IN"/>
        </w:rPr>
        <w:t>JaveBeans</w:t>
      </w:r>
      <w:proofErr w:type="spellEnd"/>
      <w:r w:rsidRPr="00B958A1">
        <w:rPr>
          <w:rFonts w:ascii="Arial" w:eastAsia="Times New Roman" w:hAnsi="Arial" w:cs="Arial"/>
          <w:iCs/>
          <w:sz w:val="24"/>
          <w:szCs w:val="24"/>
          <w:lang w:eastAsia="en-IN"/>
        </w:rPr>
        <w:t>. Learn how to manage these applications and how to use them to your advantage within your Linux system.</w:t>
      </w:r>
    </w:p>
    <w:p w:rsidR="00B958A1" w:rsidRPr="00B958A1" w:rsidRDefault="00B958A1" w:rsidP="00B958A1">
      <w:pPr>
        <w:spacing w:before="240" w:line="401" w:lineRule="atLeast"/>
        <w:jc w:val="both"/>
        <w:rPr>
          <w:rFonts w:ascii="Arial" w:eastAsia="Times New Roman" w:hAnsi="Arial" w:cs="Arial"/>
          <w:sz w:val="24"/>
          <w:szCs w:val="24"/>
          <w:lang w:eastAsia="en-IN"/>
        </w:rPr>
      </w:pPr>
    </w:p>
    <w:p w:rsidR="00B958A1" w:rsidRPr="00B958A1" w:rsidRDefault="00B958A1" w:rsidP="00B958A1">
      <w:pPr>
        <w:spacing w:before="240" w:line="401" w:lineRule="atLeast"/>
        <w:jc w:val="both"/>
        <w:rPr>
          <w:rFonts w:ascii="Arial" w:eastAsia="Times New Roman" w:hAnsi="Arial" w:cs="Arial"/>
          <w:sz w:val="24"/>
          <w:szCs w:val="24"/>
          <w:lang w:eastAsia="en-IN"/>
        </w:rPr>
      </w:pPr>
      <w:r w:rsidRPr="00B958A1">
        <w:rPr>
          <w:rFonts w:ascii="Arial" w:eastAsia="Times New Roman" w:hAnsi="Arial" w:cs="Arial"/>
          <w:sz w:val="24"/>
          <w:szCs w:val="24"/>
          <w:lang w:eastAsia="en-IN"/>
        </w:rPr>
        <w:t>.</w:t>
      </w:r>
    </w:p>
    <w:p w:rsidR="00B958A1" w:rsidRPr="00B958A1" w:rsidRDefault="00B958A1" w:rsidP="00B958A1">
      <w:pPr>
        <w:spacing w:before="240" w:line="401" w:lineRule="atLeast"/>
        <w:jc w:val="both"/>
        <w:rPr>
          <w:rFonts w:ascii="Arial" w:eastAsia="Times New Roman" w:hAnsi="Arial" w:cs="Arial"/>
          <w:sz w:val="24"/>
          <w:szCs w:val="24"/>
          <w:lang w:eastAsia="en-IN"/>
        </w:rPr>
      </w:pPr>
      <w:r w:rsidRPr="00B958A1">
        <w:rPr>
          <w:rFonts w:ascii="Arial" w:eastAsia="Times New Roman" w:hAnsi="Arial" w:cs="Arial"/>
          <w:iCs/>
          <w:sz w:val="24"/>
          <w:szCs w:val="24"/>
          <w:lang w:eastAsia="en-IN"/>
        </w:rPr>
        <w:t xml:space="preserve">Additional application </w:t>
      </w:r>
      <w:proofErr w:type="gramStart"/>
      <w:r w:rsidRPr="00B958A1">
        <w:rPr>
          <w:rFonts w:ascii="Arial" w:eastAsia="Times New Roman" w:hAnsi="Arial" w:cs="Arial"/>
          <w:iCs/>
          <w:sz w:val="24"/>
          <w:szCs w:val="24"/>
          <w:lang w:eastAsia="en-IN"/>
        </w:rPr>
        <w:t>server administer</w:t>
      </w:r>
      <w:proofErr w:type="gramEnd"/>
      <w:r w:rsidRPr="00B958A1">
        <w:rPr>
          <w:rFonts w:ascii="Arial" w:eastAsia="Times New Roman" w:hAnsi="Arial" w:cs="Arial"/>
          <w:iCs/>
          <w:sz w:val="24"/>
          <w:szCs w:val="24"/>
          <w:lang w:eastAsia="en-IN"/>
        </w:rPr>
        <w:t xml:space="preserve"> tools:</w:t>
      </w:r>
    </w:p>
    <w:p w:rsidR="00B958A1" w:rsidRPr="00B958A1" w:rsidRDefault="00B958A1" w:rsidP="00B958A1">
      <w:pPr>
        <w:spacing w:before="240" w:line="401" w:lineRule="atLeast"/>
        <w:jc w:val="both"/>
        <w:rPr>
          <w:rFonts w:ascii="Arial" w:eastAsia="Times New Roman" w:hAnsi="Arial" w:cs="Arial"/>
          <w:sz w:val="24"/>
          <w:szCs w:val="24"/>
          <w:lang w:eastAsia="en-IN"/>
        </w:rPr>
      </w:pPr>
      <w:hyperlink r:id="rId10" w:history="1">
        <w:r w:rsidRPr="00B958A1">
          <w:rPr>
            <w:rFonts w:ascii="Arial" w:eastAsia="Times New Roman" w:hAnsi="Arial" w:cs="Arial"/>
            <w:sz w:val="24"/>
            <w:szCs w:val="24"/>
            <w:lang w:eastAsia="en-IN"/>
          </w:rPr>
          <w:t xml:space="preserve">Dynamic Languages Powered by </w:t>
        </w:r>
        <w:proofErr w:type="spellStart"/>
        <w:r w:rsidRPr="00B958A1">
          <w:rPr>
            <w:rFonts w:ascii="Arial" w:eastAsia="Times New Roman" w:hAnsi="Arial" w:cs="Arial"/>
            <w:sz w:val="24"/>
            <w:szCs w:val="24"/>
            <w:lang w:eastAsia="en-IN"/>
          </w:rPr>
          <w:t>GlassFish</w:t>
        </w:r>
        <w:proofErr w:type="spellEnd"/>
        <w:r w:rsidRPr="00B958A1">
          <w:rPr>
            <w:rFonts w:ascii="Arial" w:eastAsia="Times New Roman" w:hAnsi="Arial" w:cs="Arial"/>
            <w:sz w:val="24"/>
            <w:szCs w:val="24"/>
            <w:lang w:eastAsia="en-IN"/>
          </w:rPr>
          <w:t xml:space="preserve"> v3 Application Server</w:t>
        </w:r>
      </w:hyperlink>
      <w:r w:rsidRPr="00B958A1">
        <w:rPr>
          <w:rFonts w:ascii="Arial" w:eastAsia="Times New Roman" w:hAnsi="Arial" w:cs="Arial"/>
          <w:sz w:val="24"/>
          <w:szCs w:val="24"/>
          <w:lang w:eastAsia="en-IN"/>
        </w:rPr>
        <w:br/>
      </w:r>
      <w:proofErr w:type="spellStart"/>
      <w:r w:rsidRPr="00B958A1">
        <w:rPr>
          <w:rFonts w:ascii="Arial" w:eastAsia="Times New Roman" w:hAnsi="Arial" w:cs="Arial"/>
          <w:sz w:val="24"/>
          <w:szCs w:val="24"/>
          <w:lang w:eastAsia="en-IN"/>
        </w:rPr>
        <w:t>GlassFish</w:t>
      </w:r>
      <w:proofErr w:type="spellEnd"/>
      <w:r w:rsidRPr="00B958A1">
        <w:rPr>
          <w:rFonts w:ascii="Arial" w:eastAsia="Times New Roman" w:hAnsi="Arial" w:cs="Arial"/>
          <w:sz w:val="24"/>
          <w:szCs w:val="24"/>
          <w:lang w:eastAsia="en-IN"/>
        </w:rPr>
        <w:t xml:space="preserve"> v3 is an open source </w:t>
      </w:r>
      <w:proofErr w:type="spellStart"/>
      <w:r w:rsidRPr="00B958A1">
        <w:rPr>
          <w:rFonts w:ascii="Arial" w:eastAsia="Times New Roman" w:hAnsi="Arial" w:cs="Arial"/>
          <w:sz w:val="24"/>
          <w:szCs w:val="24"/>
          <w:lang w:eastAsia="en-IN"/>
        </w:rPr>
        <w:t>multilanguage</w:t>
      </w:r>
      <w:proofErr w:type="spellEnd"/>
      <w:r w:rsidRPr="00B958A1">
        <w:rPr>
          <w:rFonts w:ascii="Arial" w:eastAsia="Times New Roman" w:hAnsi="Arial" w:cs="Arial"/>
          <w:sz w:val="24"/>
          <w:szCs w:val="24"/>
          <w:lang w:eastAsia="en-IN"/>
        </w:rPr>
        <w:t xml:space="preserve"> application server with support for many Web frameworks, including Grails, Rails, </w:t>
      </w:r>
      <w:proofErr w:type="spellStart"/>
      <w:r w:rsidRPr="00B958A1">
        <w:rPr>
          <w:rFonts w:ascii="Arial" w:eastAsia="Times New Roman" w:hAnsi="Arial" w:cs="Arial"/>
          <w:sz w:val="24"/>
          <w:szCs w:val="24"/>
          <w:lang w:eastAsia="en-IN"/>
        </w:rPr>
        <w:t>Merb</w:t>
      </w:r>
      <w:proofErr w:type="spellEnd"/>
      <w:r w:rsidRPr="00B958A1">
        <w:rPr>
          <w:rFonts w:ascii="Arial" w:eastAsia="Times New Roman" w:hAnsi="Arial" w:cs="Arial"/>
          <w:sz w:val="24"/>
          <w:szCs w:val="24"/>
          <w:lang w:eastAsia="en-IN"/>
        </w:rPr>
        <w:t xml:space="preserve">, Sinatra, and </w:t>
      </w:r>
      <w:proofErr w:type="spellStart"/>
      <w:r w:rsidRPr="00B958A1">
        <w:rPr>
          <w:rFonts w:ascii="Arial" w:eastAsia="Times New Roman" w:hAnsi="Arial" w:cs="Arial"/>
          <w:sz w:val="24"/>
          <w:szCs w:val="24"/>
          <w:lang w:eastAsia="en-IN"/>
        </w:rPr>
        <w:t>Django</w:t>
      </w:r>
      <w:proofErr w:type="spellEnd"/>
      <w:r w:rsidRPr="00B958A1">
        <w:rPr>
          <w:rFonts w:ascii="Arial" w:eastAsia="Times New Roman" w:hAnsi="Arial" w:cs="Arial"/>
          <w:sz w:val="24"/>
          <w:szCs w:val="24"/>
          <w:lang w:eastAsia="en-IN"/>
        </w:rPr>
        <w:t>.</w:t>
      </w:r>
    </w:p>
    <w:p w:rsidR="00B958A1" w:rsidRPr="00B958A1" w:rsidRDefault="00B958A1" w:rsidP="00B958A1">
      <w:pPr>
        <w:spacing w:before="240" w:line="401" w:lineRule="atLeast"/>
        <w:jc w:val="both"/>
        <w:rPr>
          <w:rFonts w:ascii="Arial" w:eastAsia="Times New Roman" w:hAnsi="Arial" w:cs="Arial"/>
          <w:sz w:val="24"/>
          <w:szCs w:val="24"/>
          <w:lang w:eastAsia="en-IN"/>
        </w:rPr>
      </w:pPr>
      <w:hyperlink r:id="rId11" w:history="1">
        <w:r w:rsidRPr="00B958A1">
          <w:rPr>
            <w:rFonts w:ascii="Arial" w:eastAsia="Times New Roman" w:hAnsi="Arial" w:cs="Arial"/>
            <w:sz w:val="24"/>
            <w:szCs w:val="24"/>
            <w:lang w:eastAsia="en-IN"/>
          </w:rPr>
          <w:t xml:space="preserve">Get </w:t>
        </w:r>
        <w:proofErr w:type="spellStart"/>
        <w:r w:rsidRPr="00B958A1">
          <w:rPr>
            <w:rFonts w:ascii="Arial" w:eastAsia="Times New Roman" w:hAnsi="Arial" w:cs="Arial"/>
            <w:sz w:val="24"/>
            <w:szCs w:val="24"/>
            <w:lang w:eastAsia="en-IN"/>
          </w:rPr>
          <w:t>Nagios</w:t>
        </w:r>
        <w:proofErr w:type="spellEnd"/>
        <w:r w:rsidRPr="00B958A1">
          <w:rPr>
            <w:rFonts w:ascii="Arial" w:eastAsia="Times New Roman" w:hAnsi="Arial" w:cs="Arial"/>
            <w:sz w:val="24"/>
            <w:szCs w:val="24"/>
            <w:lang w:eastAsia="en-IN"/>
          </w:rPr>
          <w:t xml:space="preserve"> for your Ajax applications</w:t>
        </w:r>
      </w:hyperlink>
      <w:r w:rsidRPr="00B958A1">
        <w:rPr>
          <w:rFonts w:ascii="Arial" w:eastAsia="Times New Roman" w:hAnsi="Arial" w:cs="Arial"/>
          <w:sz w:val="24"/>
          <w:szCs w:val="24"/>
          <w:lang w:eastAsia="en-IN"/>
        </w:rPr>
        <w:br/>
        <w:t xml:space="preserve">Ajax applications must be monitored remotely over the networks. One program that can do this is </w:t>
      </w:r>
      <w:proofErr w:type="spellStart"/>
      <w:r w:rsidRPr="00B958A1">
        <w:rPr>
          <w:rFonts w:ascii="Arial" w:eastAsia="Times New Roman" w:hAnsi="Arial" w:cs="Arial"/>
          <w:sz w:val="24"/>
          <w:szCs w:val="24"/>
          <w:lang w:eastAsia="en-IN"/>
        </w:rPr>
        <w:t>Nagios</w:t>
      </w:r>
      <w:proofErr w:type="spellEnd"/>
      <w:r w:rsidRPr="00B958A1">
        <w:rPr>
          <w:rFonts w:ascii="Arial" w:eastAsia="Times New Roman" w:hAnsi="Arial" w:cs="Arial"/>
          <w:sz w:val="24"/>
          <w:szCs w:val="24"/>
          <w:lang w:eastAsia="en-IN"/>
        </w:rPr>
        <w:t>, an open source host, service, and network monitoring program.</w:t>
      </w:r>
    </w:p>
    <w:p w:rsidR="00B958A1" w:rsidRPr="00B958A1" w:rsidRDefault="00B958A1" w:rsidP="00B958A1">
      <w:pPr>
        <w:spacing w:before="240" w:line="401" w:lineRule="atLeast"/>
        <w:jc w:val="both"/>
        <w:rPr>
          <w:rFonts w:ascii="Arial" w:eastAsia="Times New Roman" w:hAnsi="Arial" w:cs="Arial"/>
          <w:sz w:val="24"/>
          <w:szCs w:val="24"/>
          <w:lang w:eastAsia="en-IN"/>
        </w:rPr>
      </w:pPr>
      <w:hyperlink r:id="rId12" w:history="1">
        <w:r w:rsidRPr="00B958A1">
          <w:rPr>
            <w:rFonts w:ascii="Arial" w:eastAsia="Times New Roman" w:hAnsi="Arial" w:cs="Arial"/>
            <w:sz w:val="24"/>
            <w:szCs w:val="24"/>
            <w:lang w:eastAsia="en-IN"/>
          </w:rPr>
          <w:t>Apache Web server tools</w:t>
        </w:r>
      </w:hyperlink>
      <w:r w:rsidRPr="00B958A1">
        <w:rPr>
          <w:rFonts w:ascii="Arial" w:eastAsia="Times New Roman" w:hAnsi="Arial" w:cs="Arial"/>
          <w:sz w:val="24"/>
          <w:szCs w:val="24"/>
          <w:lang w:eastAsia="en-IN"/>
        </w:rPr>
        <w:br/>
      </w:r>
      <w:proofErr w:type="gramStart"/>
      <w:r w:rsidRPr="00B958A1">
        <w:rPr>
          <w:rFonts w:ascii="Arial" w:eastAsia="Times New Roman" w:hAnsi="Arial" w:cs="Arial"/>
          <w:sz w:val="24"/>
          <w:szCs w:val="24"/>
          <w:lang w:eastAsia="en-IN"/>
        </w:rPr>
        <w:t>A</w:t>
      </w:r>
      <w:proofErr w:type="gramEnd"/>
      <w:r w:rsidRPr="00B958A1">
        <w:rPr>
          <w:rFonts w:ascii="Arial" w:eastAsia="Times New Roman" w:hAnsi="Arial" w:cs="Arial"/>
          <w:sz w:val="24"/>
          <w:szCs w:val="24"/>
          <w:lang w:eastAsia="en-IN"/>
        </w:rPr>
        <w:t xml:space="preserve"> comprehensive list of Apache Web server resources and tools.</w:t>
      </w:r>
    </w:p>
    <w:p w:rsidR="00B958A1" w:rsidRPr="00B958A1" w:rsidRDefault="00B958A1" w:rsidP="00B958A1">
      <w:pPr>
        <w:spacing w:before="240" w:line="401" w:lineRule="atLeast"/>
        <w:jc w:val="both"/>
        <w:rPr>
          <w:rFonts w:ascii="Arial" w:eastAsia="Times New Roman" w:hAnsi="Arial" w:cs="Arial"/>
          <w:sz w:val="24"/>
          <w:szCs w:val="24"/>
          <w:lang w:eastAsia="en-IN"/>
        </w:rPr>
      </w:pPr>
      <w:hyperlink r:id="rId13" w:history="1">
        <w:proofErr w:type="spellStart"/>
        <w:r w:rsidRPr="00B958A1">
          <w:rPr>
            <w:rFonts w:ascii="Arial" w:eastAsia="Times New Roman" w:hAnsi="Arial" w:cs="Arial"/>
            <w:sz w:val="24"/>
            <w:szCs w:val="24"/>
            <w:lang w:eastAsia="en-IN"/>
          </w:rPr>
          <w:t>Ubuntu</w:t>
        </w:r>
        <w:proofErr w:type="spellEnd"/>
        <w:r w:rsidRPr="00B958A1">
          <w:rPr>
            <w:rFonts w:ascii="Arial" w:eastAsia="Times New Roman" w:hAnsi="Arial" w:cs="Arial"/>
            <w:sz w:val="24"/>
            <w:szCs w:val="24"/>
            <w:lang w:eastAsia="en-IN"/>
          </w:rPr>
          <w:t xml:space="preserve"> 8.04 (Hardy Heron) LAMP server setup</w:t>
        </w:r>
      </w:hyperlink>
      <w:r w:rsidRPr="00B958A1">
        <w:rPr>
          <w:rFonts w:ascii="Arial" w:eastAsia="Times New Roman" w:hAnsi="Arial" w:cs="Arial"/>
          <w:sz w:val="24"/>
          <w:szCs w:val="24"/>
          <w:lang w:eastAsia="en-IN"/>
        </w:rPr>
        <w:br/>
      </w:r>
      <w:proofErr w:type="gramStart"/>
      <w:r w:rsidRPr="00B958A1">
        <w:rPr>
          <w:rFonts w:ascii="Arial" w:eastAsia="Times New Roman" w:hAnsi="Arial" w:cs="Arial"/>
          <w:sz w:val="24"/>
          <w:szCs w:val="24"/>
          <w:lang w:eastAsia="en-IN"/>
        </w:rPr>
        <w:t>Installing</w:t>
      </w:r>
      <w:proofErr w:type="gramEnd"/>
      <w:r w:rsidRPr="00B958A1">
        <w:rPr>
          <w:rFonts w:ascii="Arial" w:eastAsia="Times New Roman" w:hAnsi="Arial" w:cs="Arial"/>
          <w:sz w:val="24"/>
          <w:szCs w:val="24"/>
          <w:lang w:eastAsia="en-IN"/>
        </w:rPr>
        <w:t xml:space="preserve"> a LAMP (Linux, Apache, </w:t>
      </w:r>
      <w:proofErr w:type="spellStart"/>
      <w:r w:rsidRPr="00B958A1">
        <w:rPr>
          <w:rFonts w:ascii="Arial" w:eastAsia="Times New Roman" w:hAnsi="Arial" w:cs="Arial"/>
          <w:sz w:val="24"/>
          <w:szCs w:val="24"/>
          <w:lang w:eastAsia="en-IN"/>
        </w:rPr>
        <w:t>MySQL</w:t>
      </w:r>
      <w:proofErr w:type="spellEnd"/>
      <w:r w:rsidRPr="00B958A1">
        <w:rPr>
          <w:rFonts w:ascii="Arial" w:eastAsia="Times New Roman" w:hAnsi="Arial" w:cs="Arial"/>
          <w:sz w:val="24"/>
          <w:szCs w:val="24"/>
          <w:lang w:eastAsia="en-IN"/>
        </w:rPr>
        <w:t xml:space="preserve"> and PHP) server on </w:t>
      </w:r>
      <w:proofErr w:type="spellStart"/>
      <w:r w:rsidRPr="00B958A1">
        <w:rPr>
          <w:rFonts w:ascii="Arial" w:eastAsia="Times New Roman" w:hAnsi="Arial" w:cs="Arial"/>
          <w:sz w:val="24"/>
          <w:szCs w:val="24"/>
          <w:lang w:eastAsia="en-IN"/>
        </w:rPr>
        <w:t>Ubuntu</w:t>
      </w:r>
      <w:proofErr w:type="spellEnd"/>
      <w:r w:rsidRPr="00B958A1">
        <w:rPr>
          <w:rFonts w:ascii="Arial" w:eastAsia="Times New Roman" w:hAnsi="Arial" w:cs="Arial"/>
          <w:sz w:val="24"/>
          <w:szCs w:val="24"/>
          <w:lang w:eastAsia="en-IN"/>
        </w:rPr>
        <w:t xml:space="preserve"> 8.04 can be done in 15 minutes.</w:t>
      </w:r>
    </w:p>
    <w:p w:rsidR="00B958A1" w:rsidRPr="00B958A1" w:rsidRDefault="00B958A1" w:rsidP="00B958A1">
      <w:pPr>
        <w:spacing w:before="240" w:line="401" w:lineRule="atLeast"/>
        <w:jc w:val="both"/>
        <w:rPr>
          <w:rFonts w:ascii="Arial" w:eastAsia="Times New Roman" w:hAnsi="Arial" w:cs="Arial"/>
          <w:sz w:val="24"/>
          <w:szCs w:val="24"/>
          <w:lang w:eastAsia="en-IN"/>
        </w:rPr>
      </w:pPr>
      <w:hyperlink r:id="rId14" w:history="1">
        <w:proofErr w:type="spellStart"/>
        <w:r w:rsidRPr="00B958A1">
          <w:rPr>
            <w:rFonts w:ascii="Arial" w:eastAsia="Times New Roman" w:hAnsi="Arial" w:cs="Arial"/>
            <w:sz w:val="24"/>
            <w:szCs w:val="24"/>
            <w:lang w:eastAsia="en-IN"/>
          </w:rPr>
          <w:t>JBoss</w:t>
        </w:r>
        <w:proofErr w:type="spellEnd"/>
        <w:r w:rsidRPr="00B958A1">
          <w:rPr>
            <w:rFonts w:ascii="Arial" w:eastAsia="Times New Roman" w:hAnsi="Arial" w:cs="Arial"/>
            <w:sz w:val="24"/>
            <w:szCs w:val="24"/>
            <w:lang w:eastAsia="en-IN"/>
          </w:rPr>
          <w:t xml:space="preserve"> application server Wiki</w:t>
        </w:r>
      </w:hyperlink>
      <w:r w:rsidRPr="00B958A1">
        <w:rPr>
          <w:rFonts w:ascii="Arial" w:eastAsia="Times New Roman" w:hAnsi="Arial" w:cs="Arial"/>
          <w:sz w:val="24"/>
          <w:szCs w:val="24"/>
          <w:lang w:eastAsia="en-IN"/>
        </w:rPr>
        <w:br/>
      </w:r>
      <w:proofErr w:type="gramStart"/>
      <w:r w:rsidRPr="00B958A1">
        <w:rPr>
          <w:rFonts w:ascii="Arial" w:eastAsia="Times New Roman" w:hAnsi="Arial" w:cs="Arial"/>
          <w:sz w:val="24"/>
          <w:szCs w:val="24"/>
          <w:lang w:eastAsia="en-IN"/>
        </w:rPr>
        <w:t>All</w:t>
      </w:r>
      <w:proofErr w:type="gramEnd"/>
      <w:r w:rsidRPr="00B958A1">
        <w:rPr>
          <w:rFonts w:ascii="Arial" w:eastAsia="Times New Roman" w:hAnsi="Arial" w:cs="Arial"/>
          <w:sz w:val="24"/>
          <w:szCs w:val="24"/>
          <w:lang w:eastAsia="en-IN"/>
        </w:rPr>
        <w:t xml:space="preserve"> things </w:t>
      </w:r>
      <w:proofErr w:type="spellStart"/>
      <w:r w:rsidRPr="00B958A1">
        <w:rPr>
          <w:rFonts w:ascii="Arial" w:eastAsia="Times New Roman" w:hAnsi="Arial" w:cs="Arial"/>
          <w:sz w:val="24"/>
          <w:szCs w:val="24"/>
          <w:lang w:eastAsia="en-IN"/>
        </w:rPr>
        <w:t>JBoss</w:t>
      </w:r>
      <w:proofErr w:type="spellEnd"/>
      <w:r w:rsidRPr="00B958A1">
        <w:rPr>
          <w:rFonts w:ascii="Arial" w:eastAsia="Times New Roman" w:hAnsi="Arial" w:cs="Arial"/>
          <w:sz w:val="24"/>
          <w:szCs w:val="24"/>
          <w:lang w:eastAsia="en-IN"/>
        </w:rPr>
        <w:t xml:space="preserve"> including hints for </w:t>
      </w:r>
      <w:proofErr w:type="spellStart"/>
      <w:r w:rsidRPr="00B958A1">
        <w:rPr>
          <w:rFonts w:ascii="Arial" w:eastAsia="Times New Roman" w:hAnsi="Arial" w:cs="Arial"/>
          <w:sz w:val="24"/>
          <w:szCs w:val="24"/>
          <w:lang w:eastAsia="en-IN"/>
        </w:rPr>
        <w:t>JBoss</w:t>
      </w:r>
      <w:proofErr w:type="spellEnd"/>
      <w:r w:rsidRPr="00B958A1">
        <w:rPr>
          <w:rFonts w:ascii="Arial" w:eastAsia="Times New Roman" w:hAnsi="Arial" w:cs="Arial"/>
          <w:sz w:val="24"/>
          <w:szCs w:val="24"/>
          <w:lang w:eastAsia="en-IN"/>
        </w:rPr>
        <w:t xml:space="preserve"> on Linux, an admin guide, and configuration instructions.</w:t>
      </w:r>
    </w:p>
    <w:p w:rsidR="00B958A1" w:rsidRPr="00B958A1" w:rsidRDefault="00B958A1" w:rsidP="00B958A1">
      <w:pPr>
        <w:spacing w:before="240" w:line="290" w:lineRule="atLeast"/>
        <w:jc w:val="both"/>
        <w:outlineLvl w:val="2"/>
        <w:rPr>
          <w:rFonts w:ascii="Arial" w:eastAsia="Times New Roman" w:hAnsi="Arial" w:cs="Arial"/>
          <w:b/>
          <w:bCs/>
          <w:sz w:val="24"/>
          <w:szCs w:val="24"/>
          <w:lang w:eastAsia="en-IN"/>
        </w:rPr>
      </w:pPr>
      <w:r w:rsidRPr="00B958A1">
        <w:rPr>
          <w:rFonts w:ascii="Arial" w:eastAsia="Times New Roman" w:hAnsi="Arial" w:cs="Arial"/>
          <w:b/>
          <w:bCs/>
          <w:sz w:val="24"/>
          <w:szCs w:val="24"/>
          <w:lang w:eastAsia="en-IN"/>
        </w:rPr>
        <w:t> Network tools</w:t>
      </w:r>
    </w:p>
    <w:p w:rsidR="00B958A1" w:rsidRPr="00B958A1" w:rsidRDefault="00B958A1" w:rsidP="00B958A1">
      <w:pPr>
        <w:spacing w:before="240" w:line="401" w:lineRule="atLeast"/>
        <w:jc w:val="both"/>
        <w:rPr>
          <w:rFonts w:ascii="Arial" w:eastAsia="Times New Roman" w:hAnsi="Arial" w:cs="Arial"/>
          <w:sz w:val="24"/>
          <w:szCs w:val="24"/>
          <w:lang w:eastAsia="en-IN"/>
        </w:rPr>
      </w:pPr>
      <w:proofErr w:type="spellStart"/>
      <w:r w:rsidRPr="00B958A1">
        <w:rPr>
          <w:rFonts w:ascii="Arial" w:eastAsia="Times New Roman" w:hAnsi="Arial" w:cs="Arial"/>
          <w:iCs/>
          <w:sz w:val="24"/>
          <w:szCs w:val="24"/>
          <w:lang w:eastAsia="en-IN"/>
        </w:rPr>
        <w:t>OpenSSH</w:t>
      </w:r>
      <w:proofErr w:type="spellEnd"/>
      <w:r w:rsidRPr="00B958A1">
        <w:rPr>
          <w:rFonts w:ascii="Arial" w:eastAsia="Times New Roman" w:hAnsi="Arial" w:cs="Arial"/>
          <w:iCs/>
          <w:sz w:val="24"/>
          <w:szCs w:val="24"/>
          <w:lang w:eastAsia="en-IN"/>
        </w:rPr>
        <w:t xml:space="preserve">, </w:t>
      </w:r>
      <w:proofErr w:type="spellStart"/>
      <w:r w:rsidRPr="00B958A1">
        <w:rPr>
          <w:rFonts w:ascii="Arial" w:eastAsia="Times New Roman" w:hAnsi="Arial" w:cs="Arial"/>
          <w:iCs/>
          <w:sz w:val="24"/>
          <w:szCs w:val="24"/>
          <w:lang w:eastAsia="en-IN"/>
        </w:rPr>
        <w:t>Nagios</w:t>
      </w:r>
      <w:proofErr w:type="spellEnd"/>
      <w:r w:rsidRPr="00B958A1">
        <w:rPr>
          <w:rFonts w:ascii="Arial" w:eastAsia="Times New Roman" w:hAnsi="Arial" w:cs="Arial"/>
          <w:iCs/>
          <w:sz w:val="24"/>
          <w:szCs w:val="24"/>
          <w:lang w:eastAsia="en-IN"/>
        </w:rPr>
        <w:t>, and Autofocus are just a few examples of Linux network tools. Linux network tools consist of network performance monitoring, routing, and connectivity tools used on the Linux network. These tools help improve network performance and reduce downtime, configure routers, secure tunnels, and access network areas outside your local LAN.</w:t>
      </w:r>
    </w:p>
    <w:p w:rsidR="00B958A1" w:rsidRPr="00B958A1" w:rsidRDefault="00B958A1" w:rsidP="00B958A1">
      <w:pPr>
        <w:spacing w:before="240" w:line="401" w:lineRule="atLeast"/>
        <w:jc w:val="both"/>
        <w:rPr>
          <w:rFonts w:ascii="Arial" w:eastAsia="Times New Roman" w:hAnsi="Arial" w:cs="Arial"/>
          <w:sz w:val="24"/>
          <w:szCs w:val="24"/>
          <w:lang w:eastAsia="en-IN"/>
        </w:rPr>
      </w:pPr>
      <w:r w:rsidRPr="00B958A1">
        <w:rPr>
          <w:rFonts w:ascii="Arial" w:eastAsia="Times New Roman" w:hAnsi="Arial" w:cs="Arial"/>
          <w:sz w:val="24"/>
          <w:szCs w:val="24"/>
          <w:lang w:eastAsia="en-IN"/>
        </w:rPr>
        <w:t>Network tools help improve network performance and reduce downtime, as well as configure routers, secure tunnels, and access network areas outside your local LAN</w:t>
      </w:r>
      <w:proofErr w:type="gramStart"/>
      <w:r w:rsidRPr="00B958A1">
        <w:rPr>
          <w:rFonts w:ascii="Arial" w:eastAsia="Times New Roman" w:hAnsi="Arial" w:cs="Arial"/>
          <w:sz w:val="24"/>
          <w:szCs w:val="24"/>
          <w:lang w:eastAsia="en-IN"/>
        </w:rPr>
        <w:t>..</w:t>
      </w:r>
      <w:proofErr w:type="gramEnd"/>
    </w:p>
    <w:p w:rsidR="00B958A1" w:rsidRPr="00B958A1" w:rsidRDefault="00B958A1" w:rsidP="00B958A1">
      <w:pPr>
        <w:spacing w:before="240" w:line="290" w:lineRule="atLeast"/>
        <w:jc w:val="both"/>
        <w:outlineLvl w:val="2"/>
        <w:rPr>
          <w:rFonts w:ascii="Arial" w:eastAsia="Times New Roman" w:hAnsi="Arial" w:cs="Arial"/>
          <w:b/>
          <w:bCs/>
          <w:sz w:val="24"/>
          <w:szCs w:val="24"/>
          <w:lang w:eastAsia="en-IN"/>
        </w:rPr>
      </w:pPr>
      <w:r w:rsidRPr="00B958A1">
        <w:rPr>
          <w:rFonts w:ascii="Arial" w:eastAsia="Times New Roman" w:hAnsi="Arial" w:cs="Arial"/>
          <w:b/>
          <w:bCs/>
          <w:sz w:val="24"/>
          <w:szCs w:val="24"/>
          <w:lang w:eastAsia="en-IN"/>
        </w:rPr>
        <w:t>Scripting tools</w:t>
      </w:r>
    </w:p>
    <w:p w:rsidR="00B958A1" w:rsidRPr="00B958A1" w:rsidRDefault="00B958A1" w:rsidP="00B958A1">
      <w:pPr>
        <w:spacing w:before="240" w:line="401" w:lineRule="atLeast"/>
        <w:jc w:val="both"/>
        <w:rPr>
          <w:rFonts w:ascii="Arial" w:eastAsia="Times New Roman" w:hAnsi="Arial" w:cs="Arial"/>
          <w:sz w:val="24"/>
          <w:szCs w:val="24"/>
          <w:lang w:eastAsia="en-IN"/>
        </w:rPr>
      </w:pPr>
      <w:r w:rsidRPr="00B958A1">
        <w:rPr>
          <w:rFonts w:ascii="Arial" w:eastAsia="Times New Roman" w:hAnsi="Arial" w:cs="Arial"/>
          <w:iCs/>
          <w:sz w:val="24"/>
          <w:szCs w:val="24"/>
          <w:lang w:eastAsia="en-IN"/>
        </w:rPr>
        <w:t>Linux features powerful scripting languages like Bash, PHP and Perl, thus demanding scripting tools to execute script commands. Shell scripts allow several commands that would be entered manually at a command line to be executed automatically and quickly. Administrators and users use shell scripting tools to improve backup runs, purge /</w:t>
      </w:r>
      <w:proofErr w:type="spellStart"/>
      <w:r w:rsidRPr="00B958A1">
        <w:rPr>
          <w:rFonts w:ascii="Arial" w:eastAsia="Times New Roman" w:hAnsi="Arial" w:cs="Arial"/>
          <w:iCs/>
          <w:sz w:val="24"/>
          <w:szCs w:val="24"/>
          <w:lang w:eastAsia="en-IN"/>
        </w:rPr>
        <w:t>tmp</w:t>
      </w:r>
      <w:proofErr w:type="spellEnd"/>
      <w:r w:rsidRPr="00B958A1">
        <w:rPr>
          <w:rFonts w:ascii="Arial" w:eastAsia="Times New Roman" w:hAnsi="Arial" w:cs="Arial"/>
          <w:iCs/>
          <w:sz w:val="24"/>
          <w:szCs w:val="24"/>
          <w:lang w:eastAsia="en-IN"/>
        </w:rPr>
        <w:t xml:space="preserve"> directories, monitor processes and create users, among many other tasks. Some applications are written in shell script, and some users rely on shell scripts for installation or integration purposes. Shell customization, the list command, and hex codes are all scripting tools that can help improve the quality, security, or performance of the shell script.</w:t>
      </w:r>
    </w:p>
    <w:p w:rsidR="00B958A1" w:rsidRPr="00B958A1" w:rsidRDefault="00B958A1" w:rsidP="00B958A1">
      <w:pPr>
        <w:spacing w:before="240" w:line="401" w:lineRule="atLeast"/>
        <w:jc w:val="both"/>
        <w:rPr>
          <w:rFonts w:ascii="Arial" w:eastAsia="Times New Roman" w:hAnsi="Arial" w:cs="Arial"/>
          <w:sz w:val="24"/>
          <w:szCs w:val="24"/>
          <w:lang w:eastAsia="en-IN"/>
        </w:rPr>
      </w:pPr>
      <w:r w:rsidRPr="00B958A1">
        <w:rPr>
          <w:rFonts w:ascii="Arial" w:eastAsia="Times New Roman" w:hAnsi="Arial" w:cs="Arial"/>
          <w:iCs/>
          <w:sz w:val="24"/>
          <w:szCs w:val="24"/>
          <w:lang w:eastAsia="en-IN"/>
        </w:rPr>
        <w:t>Administrators and users use shell scripting tools to improve backup runs, purge /</w:t>
      </w:r>
      <w:proofErr w:type="spellStart"/>
      <w:r w:rsidRPr="00B958A1">
        <w:rPr>
          <w:rFonts w:ascii="Arial" w:eastAsia="Times New Roman" w:hAnsi="Arial" w:cs="Arial"/>
          <w:iCs/>
          <w:sz w:val="24"/>
          <w:szCs w:val="24"/>
          <w:lang w:eastAsia="en-IN"/>
        </w:rPr>
        <w:t>tmp</w:t>
      </w:r>
      <w:proofErr w:type="spellEnd"/>
      <w:r w:rsidRPr="00B958A1">
        <w:rPr>
          <w:rFonts w:ascii="Arial" w:eastAsia="Times New Roman" w:hAnsi="Arial" w:cs="Arial"/>
          <w:iCs/>
          <w:sz w:val="24"/>
          <w:szCs w:val="24"/>
          <w:lang w:eastAsia="en-IN"/>
        </w:rPr>
        <w:t xml:space="preserve"> directories, monitor processes and create users, among many other tasks.</w:t>
      </w:r>
    </w:p>
    <w:p w:rsidR="00B958A1" w:rsidRPr="00B958A1" w:rsidRDefault="00B958A1" w:rsidP="00B958A1">
      <w:pPr>
        <w:spacing w:before="240" w:line="290" w:lineRule="atLeast"/>
        <w:jc w:val="both"/>
        <w:outlineLvl w:val="2"/>
        <w:rPr>
          <w:rFonts w:ascii="Arial" w:eastAsia="Times New Roman" w:hAnsi="Arial" w:cs="Arial"/>
          <w:b/>
          <w:bCs/>
          <w:sz w:val="24"/>
          <w:szCs w:val="24"/>
          <w:lang w:eastAsia="en-IN"/>
        </w:rPr>
      </w:pPr>
      <w:r w:rsidRPr="00B958A1">
        <w:rPr>
          <w:rFonts w:ascii="Arial" w:eastAsia="Times New Roman" w:hAnsi="Arial" w:cs="Arial"/>
          <w:b/>
          <w:bCs/>
          <w:sz w:val="24"/>
          <w:szCs w:val="24"/>
          <w:lang w:eastAsia="en-IN"/>
        </w:rPr>
        <w:t>Mozilla</w:t>
      </w:r>
    </w:p>
    <w:p w:rsidR="00B958A1" w:rsidRPr="00B958A1" w:rsidRDefault="00B958A1" w:rsidP="00B958A1">
      <w:pPr>
        <w:spacing w:before="240" w:line="401" w:lineRule="atLeast"/>
        <w:jc w:val="both"/>
        <w:rPr>
          <w:rFonts w:ascii="Arial" w:eastAsia="Times New Roman" w:hAnsi="Arial" w:cs="Arial"/>
          <w:sz w:val="24"/>
          <w:szCs w:val="24"/>
          <w:lang w:eastAsia="en-IN"/>
        </w:rPr>
      </w:pPr>
      <w:r w:rsidRPr="00B958A1">
        <w:rPr>
          <w:rFonts w:ascii="Arial" w:eastAsia="Times New Roman" w:hAnsi="Arial" w:cs="Arial"/>
          <w:iCs/>
          <w:sz w:val="24"/>
          <w:szCs w:val="24"/>
          <w:lang w:eastAsia="en-IN"/>
        </w:rPr>
        <w:lastRenderedPageBreak/>
        <w:t>Mozilla tools are used to improve the performance, optimization, and security of the Mozilla platform, a free, open source browser and set of applications descended from the Mozilla Application Suite. With the Mozilla platform and Mozilla tools, IT shops can better handle quick hats and desktop business process tasks, as well as Windows-to-Linux migrations and interoperability. Mozilla tools consist of the browser, e-mailer, composer, and the DOM Inspector and JavaScript debugger in the Web space.</w:t>
      </w:r>
    </w:p>
    <w:p w:rsidR="00B958A1" w:rsidRPr="00B958A1" w:rsidRDefault="00B958A1" w:rsidP="00B958A1">
      <w:pPr>
        <w:spacing w:before="240" w:line="401" w:lineRule="atLeast"/>
        <w:jc w:val="both"/>
        <w:rPr>
          <w:rFonts w:ascii="Arial" w:eastAsia="Times New Roman" w:hAnsi="Arial" w:cs="Arial"/>
          <w:sz w:val="24"/>
          <w:szCs w:val="24"/>
          <w:lang w:eastAsia="en-IN"/>
        </w:rPr>
      </w:pPr>
      <w:r w:rsidRPr="00B958A1">
        <w:rPr>
          <w:rFonts w:ascii="Arial" w:eastAsia="Times New Roman" w:hAnsi="Arial" w:cs="Arial"/>
          <w:iCs/>
          <w:sz w:val="24"/>
          <w:szCs w:val="24"/>
          <w:lang w:eastAsia="en-IN"/>
        </w:rPr>
        <w:t>Read tips on migrating from Internet Explorer to Firefox, discover how to detect against threats to your Firefox browser, and find out how to get the most out of your Mozilla Application Suite on Linux.</w:t>
      </w:r>
    </w:p>
    <w:p w:rsidR="00B958A1" w:rsidRPr="00B958A1" w:rsidRDefault="00B958A1" w:rsidP="00B958A1">
      <w:pPr>
        <w:spacing w:before="240" w:line="401" w:lineRule="atLeast"/>
        <w:jc w:val="both"/>
        <w:rPr>
          <w:rFonts w:ascii="Arial" w:eastAsia="Times New Roman" w:hAnsi="Arial" w:cs="Arial"/>
          <w:sz w:val="24"/>
          <w:szCs w:val="24"/>
          <w:lang w:eastAsia="en-IN"/>
        </w:rPr>
      </w:pPr>
      <w:hyperlink r:id="rId15" w:history="1">
        <w:r w:rsidRPr="00B958A1">
          <w:rPr>
            <w:rFonts w:ascii="Arial" w:eastAsia="Times New Roman" w:hAnsi="Arial" w:cs="Arial"/>
            <w:sz w:val="24"/>
            <w:szCs w:val="24"/>
            <w:lang w:eastAsia="en-IN"/>
          </w:rPr>
          <w:t>Mozilla executives address Firefox's challenges</w:t>
        </w:r>
      </w:hyperlink>
      <w:r w:rsidRPr="00B958A1">
        <w:rPr>
          <w:rFonts w:ascii="Arial" w:eastAsia="Times New Roman" w:hAnsi="Arial" w:cs="Arial"/>
          <w:sz w:val="24"/>
          <w:szCs w:val="24"/>
          <w:lang w:eastAsia="en-IN"/>
        </w:rPr>
        <w:br/>
      </w:r>
      <w:proofErr w:type="gramStart"/>
      <w:r w:rsidRPr="00B958A1">
        <w:rPr>
          <w:rFonts w:ascii="Arial" w:eastAsia="Times New Roman" w:hAnsi="Arial" w:cs="Arial"/>
          <w:sz w:val="24"/>
          <w:szCs w:val="24"/>
          <w:lang w:eastAsia="en-IN"/>
        </w:rPr>
        <w:t>In</w:t>
      </w:r>
      <w:proofErr w:type="gramEnd"/>
      <w:r w:rsidRPr="00B958A1">
        <w:rPr>
          <w:rFonts w:ascii="Arial" w:eastAsia="Times New Roman" w:hAnsi="Arial" w:cs="Arial"/>
          <w:sz w:val="24"/>
          <w:szCs w:val="24"/>
          <w:lang w:eastAsia="en-IN"/>
        </w:rPr>
        <w:t xml:space="preserve"> this article, Mozilla executives argue there is still room for Firefox among competitors such as Apple and Microsoft.</w:t>
      </w:r>
    </w:p>
    <w:p w:rsidR="00B958A1" w:rsidRPr="00B958A1" w:rsidRDefault="00B958A1" w:rsidP="00B958A1">
      <w:pPr>
        <w:spacing w:before="240" w:line="290" w:lineRule="atLeast"/>
        <w:jc w:val="both"/>
        <w:outlineLvl w:val="2"/>
        <w:rPr>
          <w:rFonts w:ascii="Arial" w:eastAsia="Times New Roman" w:hAnsi="Arial" w:cs="Arial"/>
          <w:b/>
          <w:bCs/>
          <w:sz w:val="24"/>
          <w:szCs w:val="24"/>
          <w:lang w:eastAsia="en-IN"/>
        </w:rPr>
      </w:pPr>
      <w:r w:rsidRPr="00B958A1">
        <w:rPr>
          <w:rFonts w:ascii="Arial" w:eastAsia="Times New Roman" w:hAnsi="Arial" w:cs="Arial"/>
          <w:b/>
          <w:bCs/>
          <w:sz w:val="24"/>
          <w:szCs w:val="24"/>
          <w:lang w:eastAsia="en-IN"/>
        </w:rPr>
        <w:t>Security tools</w:t>
      </w:r>
    </w:p>
    <w:p w:rsidR="00B958A1" w:rsidRPr="00B958A1" w:rsidRDefault="00B958A1" w:rsidP="00B958A1">
      <w:pPr>
        <w:spacing w:before="240" w:line="401" w:lineRule="atLeast"/>
        <w:jc w:val="both"/>
        <w:rPr>
          <w:rFonts w:ascii="Arial" w:eastAsia="Times New Roman" w:hAnsi="Arial" w:cs="Arial"/>
          <w:sz w:val="24"/>
          <w:szCs w:val="24"/>
          <w:lang w:eastAsia="en-IN"/>
        </w:rPr>
      </w:pPr>
      <w:r w:rsidRPr="00B958A1">
        <w:rPr>
          <w:rFonts w:ascii="Arial" w:eastAsia="Times New Roman" w:hAnsi="Arial" w:cs="Arial"/>
          <w:iCs/>
          <w:sz w:val="24"/>
          <w:szCs w:val="24"/>
          <w:lang w:eastAsia="en-IN"/>
        </w:rPr>
        <w:t xml:space="preserve">Linux security tools are developed to defend and protect your Linux platform. Vulnerability scanning, monitoring, and intrusion-detection tools are all security tools you can implement that can protect your Linux platform from hackers, malicious code, and inappropriate use. Snort, </w:t>
      </w:r>
      <w:proofErr w:type="spellStart"/>
      <w:r w:rsidRPr="00B958A1">
        <w:rPr>
          <w:rFonts w:ascii="Arial" w:eastAsia="Times New Roman" w:hAnsi="Arial" w:cs="Arial"/>
          <w:iCs/>
          <w:sz w:val="24"/>
          <w:szCs w:val="24"/>
          <w:lang w:eastAsia="en-IN"/>
        </w:rPr>
        <w:t>Nessus</w:t>
      </w:r>
      <w:proofErr w:type="spellEnd"/>
      <w:r w:rsidRPr="00B958A1">
        <w:rPr>
          <w:rFonts w:ascii="Arial" w:eastAsia="Times New Roman" w:hAnsi="Arial" w:cs="Arial"/>
          <w:iCs/>
          <w:sz w:val="24"/>
          <w:szCs w:val="24"/>
          <w:lang w:eastAsia="en-IN"/>
        </w:rPr>
        <w:t xml:space="preserve">, </w:t>
      </w:r>
      <w:proofErr w:type="spellStart"/>
      <w:r w:rsidRPr="00B958A1">
        <w:rPr>
          <w:rFonts w:ascii="Arial" w:eastAsia="Times New Roman" w:hAnsi="Arial" w:cs="Arial"/>
          <w:iCs/>
          <w:sz w:val="24"/>
          <w:szCs w:val="24"/>
          <w:lang w:eastAsia="en-IN"/>
        </w:rPr>
        <w:t>Netstat</w:t>
      </w:r>
      <w:proofErr w:type="spellEnd"/>
      <w:r w:rsidRPr="00B958A1">
        <w:rPr>
          <w:rFonts w:ascii="Arial" w:eastAsia="Times New Roman" w:hAnsi="Arial" w:cs="Arial"/>
          <w:iCs/>
          <w:sz w:val="24"/>
          <w:szCs w:val="24"/>
          <w:lang w:eastAsia="en-IN"/>
        </w:rPr>
        <w:t>, OSSIM and Bastille Linux are all tools that can shield your system.</w:t>
      </w:r>
    </w:p>
    <w:p w:rsidR="00B958A1" w:rsidRPr="00B958A1" w:rsidRDefault="00B958A1" w:rsidP="00B958A1">
      <w:pPr>
        <w:spacing w:before="240" w:line="401" w:lineRule="atLeast"/>
        <w:jc w:val="both"/>
        <w:rPr>
          <w:rFonts w:ascii="Arial" w:eastAsia="Times New Roman" w:hAnsi="Arial" w:cs="Arial"/>
          <w:sz w:val="24"/>
          <w:szCs w:val="24"/>
          <w:lang w:eastAsia="en-IN"/>
        </w:rPr>
      </w:pPr>
      <w:r w:rsidRPr="00B958A1">
        <w:rPr>
          <w:rFonts w:ascii="Arial" w:eastAsia="Times New Roman" w:hAnsi="Arial" w:cs="Arial"/>
          <w:iCs/>
          <w:sz w:val="24"/>
          <w:szCs w:val="24"/>
          <w:lang w:eastAsia="en-IN"/>
        </w:rPr>
        <w:t xml:space="preserve">The resources, tips, and articles below highlight </w:t>
      </w:r>
      <w:proofErr w:type="gramStart"/>
      <w:r w:rsidRPr="00B958A1">
        <w:rPr>
          <w:rFonts w:ascii="Arial" w:eastAsia="Times New Roman" w:hAnsi="Arial" w:cs="Arial"/>
          <w:iCs/>
          <w:sz w:val="24"/>
          <w:szCs w:val="24"/>
          <w:lang w:eastAsia="en-IN"/>
        </w:rPr>
        <w:t>many</w:t>
      </w:r>
      <w:proofErr w:type="gramEnd"/>
      <w:r w:rsidRPr="00B958A1">
        <w:rPr>
          <w:rFonts w:ascii="Arial" w:eastAsia="Times New Roman" w:hAnsi="Arial" w:cs="Arial"/>
          <w:iCs/>
          <w:sz w:val="24"/>
          <w:szCs w:val="24"/>
          <w:lang w:eastAsia="en-IN"/>
        </w:rPr>
        <w:t xml:space="preserve"> popular and effective monitoring, intrusion detection, and other security tools available to make your Linux distribution as safe and secure as possible.</w:t>
      </w:r>
    </w:p>
    <w:p w:rsidR="00B958A1" w:rsidRPr="00B958A1" w:rsidRDefault="00B958A1" w:rsidP="00B958A1">
      <w:pPr>
        <w:spacing w:before="240" w:line="401" w:lineRule="atLeast"/>
        <w:jc w:val="both"/>
        <w:rPr>
          <w:rFonts w:ascii="Arial" w:eastAsia="Times New Roman" w:hAnsi="Arial" w:cs="Arial"/>
          <w:sz w:val="24"/>
          <w:szCs w:val="24"/>
          <w:lang w:eastAsia="en-IN"/>
        </w:rPr>
      </w:pPr>
      <w:r w:rsidRPr="00B958A1">
        <w:rPr>
          <w:rFonts w:ascii="Arial" w:eastAsia="Times New Roman" w:hAnsi="Arial" w:cs="Arial"/>
          <w:sz w:val="24"/>
          <w:szCs w:val="24"/>
          <w:lang w:eastAsia="en-IN"/>
        </w:rPr>
        <w:br/>
      </w:r>
      <w:hyperlink r:id="rId16" w:history="1">
        <w:r w:rsidRPr="00B958A1">
          <w:rPr>
            <w:rFonts w:ascii="Arial" w:eastAsia="Times New Roman" w:hAnsi="Arial" w:cs="Arial"/>
            <w:sz w:val="24"/>
            <w:szCs w:val="24"/>
            <w:highlight w:val="yellow"/>
            <w:lang w:eastAsia="en-IN"/>
          </w:rPr>
          <w:t>Linux security may be improved with hardening tool</w:t>
        </w:r>
      </w:hyperlink>
      <w:r w:rsidRPr="00B958A1">
        <w:rPr>
          <w:rFonts w:ascii="Arial" w:eastAsia="Times New Roman" w:hAnsi="Arial" w:cs="Arial"/>
          <w:sz w:val="24"/>
          <w:szCs w:val="24"/>
          <w:highlight w:val="yellow"/>
          <w:lang w:eastAsia="en-IN"/>
        </w:rPr>
        <w:br/>
        <w:t>Learn more about Security Blanket, a Linux hardening tool that is designed to be easy to use and aid administrators with compliance issues.</w:t>
      </w:r>
      <w:r w:rsidRPr="00B958A1">
        <w:rPr>
          <w:rFonts w:ascii="Arial" w:eastAsia="Times New Roman" w:hAnsi="Arial" w:cs="Arial"/>
          <w:sz w:val="24"/>
          <w:szCs w:val="24"/>
          <w:lang w:eastAsia="en-IN"/>
        </w:rPr>
        <w:br/>
      </w:r>
      <w:r w:rsidRPr="00B958A1">
        <w:rPr>
          <w:rFonts w:ascii="Arial" w:eastAsia="Times New Roman" w:hAnsi="Arial" w:cs="Arial"/>
          <w:sz w:val="24"/>
          <w:szCs w:val="24"/>
          <w:lang w:eastAsia="en-IN"/>
        </w:rPr>
        <w:br/>
      </w:r>
      <w:hyperlink r:id="rId17" w:history="1">
        <w:r w:rsidRPr="00B958A1">
          <w:rPr>
            <w:rFonts w:ascii="Arial" w:eastAsia="Times New Roman" w:hAnsi="Arial" w:cs="Arial"/>
            <w:sz w:val="24"/>
            <w:szCs w:val="24"/>
            <w:lang w:eastAsia="en-IN"/>
          </w:rPr>
          <w:t xml:space="preserve">In latest release, </w:t>
        </w:r>
        <w:proofErr w:type="spellStart"/>
        <w:r w:rsidRPr="00B958A1">
          <w:rPr>
            <w:rFonts w:ascii="Arial" w:eastAsia="Times New Roman" w:hAnsi="Arial" w:cs="Arial"/>
            <w:sz w:val="24"/>
            <w:szCs w:val="24"/>
            <w:lang w:eastAsia="en-IN"/>
          </w:rPr>
          <w:t>Nmap</w:t>
        </w:r>
        <w:proofErr w:type="spellEnd"/>
        <w:r w:rsidRPr="00B958A1">
          <w:rPr>
            <w:rFonts w:ascii="Arial" w:eastAsia="Times New Roman" w:hAnsi="Arial" w:cs="Arial"/>
            <w:sz w:val="24"/>
            <w:szCs w:val="24"/>
            <w:lang w:eastAsia="en-IN"/>
          </w:rPr>
          <w:t xml:space="preserve"> looks better than ever</w:t>
        </w:r>
      </w:hyperlink>
      <w:r w:rsidRPr="00B958A1">
        <w:rPr>
          <w:rFonts w:ascii="Arial" w:eastAsia="Times New Roman" w:hAnsi="Arial" w:cs="Arial"/>
          <w:sz w:val="24"/>
          <w:szCs w:val="24"/>
          <w:lang w:eastAsia="en-IN"/>
        </w:rPr>
        <w:br/>
        <w:t xml:space="preserve">The 4.50 release of the Linux security tool </w:t>
      </w:r>
      <w:proofErr w:type="spellStart"/>
      <w:r w:rsidRPr="00B958A1">
        <w:rPr>
          <w:rFonts w:ascii="Arial" w:eastAsia="Times New Roman" w:hAnsi="Arial" w:cs="Arial"/>
          <w:sz w:val="24"/>
          <w:szCs w:val="24"/>
          <w:lang w:eastAsia="en-IN"/>
        </w:rPr>
        <w:t>Nmap</w:t>
      </w:r>
      <w:proofErr w:type="spellEnd"/>
      <w:r w:rsidRPr="00B958A1">
        <w:rPr>
          <w:rFonts w:ascii="Arial" w:eastAsia="Times New Roman" w:hAnsi="Arial" w:cs="Arial"/>
          <w:sz w:val="24"/>
          <w:szCs w:val="24"/>
          <w:lang w:eastAsia="en-IN"/>
        </w:rPr>
        <w:t xml:space="preserve"> includes </w:t>
      </w:r>
      <w:proofErr w:type="spellStart"/>
      <w:r w:rsidRPr="00B958A1">
        <w:rPr>
          <w:rFonts w:ascii="Arial" w:eastAsia="Times New Roman" w:hAnsi="Arial" w:cs="Arial"/>
          <w:sz w:val="24"/>
          <w:szCs w:val="24"/>
          <w:lang w:eastAsia="en-IN"/>
        </w:rPr>
        <w:t>Zenmap</w:t>
      </w:r>
      <w:proofErr w:type="spellEnd"/>
      <w:r w:rsidRPr="00B958A1">
        <w:rPr>
          <w:rFonts w:ascii="Arial" w:eastAsia="Times New Roman" w:hAnsi="Arial" w:cs="Arial"/>
          <w:sz w:val="24"/>
          <w:szCs w:val="24"/>
          <w:lang w:eastAsia="en-IN"/>
        </w:rPr>
        <w:t>, a cross-platform GUI front end that makes the tool easier to use.</w:t>
      </w:r>
      <w:r w:rsidRPr="00B958A1">
        <w:rPr>
          <w:rFonts w:ascii="Arial" w:eastAsia="Times New Roman" w:hAnsi="Arial" w:cs="Arial"/>
          <w:sz w:val="24"/>
          <w:szCs w:val="24"/>
          <w:lang w:eastAsia="en-IN"/>
        </w:rPr>
        <w:br/>
      </w:r>
    </w:p>
    <w:p w:rsidR="00B958A1" w:rsidRPr="00B958A1" w:rsidRDefault="00B958A1" w:rsidP="00B958A1">
      <w:pPr>
        <w:spacing w:before="240" w:line="290" w:lineRule="atLeast"/>
        <w:jc w:val="both"/>
        <w:outlineLvl w:val="2"/>
        <w:rPr>
          <w:rFonts w:ascii="Arial" w:eastAsia="Times New Roman" w:hAnsi="Arial" w:cs="Arial"/>
          <w:b/>
          <w:bCs/>
          <w:sz w:val="24"/>
          <w:szCs w:val="24"/>
          <w:lang w:eastAsia="en-IN"/>
        </w:rPr>
      </w:pPr>
      <w:r w:rsidRPr="00B958A1">
        <w:rPr>
          <w:rFonts w:ascii="Arial" w:eastAsia="Times New Roman" w:hAnsi="Arial" w:cs="Arial"/>
          <w:b/>
          <w:bCs/>
          <w:sz w:val="24"/>
          <w:szCs w:val="24"/>
          <w:lang w:eastAsia="en-IN"/>
        </w:rPr>
        <w:lastRenderedPageBreak/>
        <w:t>Management and administration tools</w:t>
      </w:r>
    </w:p>
    <w:p w:rsidR="00B958A1" w:rsidRPr="00B958A1" w:rsidRDefault="00B958A1" w:rsidP="00B958A1">
      <w:pPr>
        <w:spacing w:before="240" w:line="401" w:lineRule="atLeast"/>
        <w:jc w:val="both"/>
        <w:rPr>
          <w:rFonts w:ascii="Arial" w:eastAsia="Times New Roman" w:hAnsi="Arial" w:cs="Arial"/>
          <w:sz w:val="24"/>
          <w:szCs w:val="24"/>
          <w:lang w:eastAsia="en-IN"/>
        </w:rPr>
      </w:pPr>
      <w:r w:rsidRPr="00B958A1">
        <w:rPr>
          <w:rFonts w:ascii="Arial" w:eastAsia="Times New Roman" w:hAnsi="Arial" w:cs="Arial"/>
          <w:iCs/>
          <w:sz w:val="24"/>
          <w:szCs w:val="24"/>
          <w:lang w:eastAsia="en-IN"/>
        </w:rPr>
        <w:t xml:space="preserve">Management and administration tools cater specifically to the Linux manager and administrator. These tools help </w:t>
      </w:r>
      <w:proofErr w:type="gramStart"/>
      <w:r w:rsidRPr="00B958A1">
        <w:rPr>
          <w:rFonts w:ascii="Arial" w:eastAsia="Times New Roman" w:hAnsi="Arial" w:cs="Arial"/>
          <w:iCs/>
          <w:sz w:val="24"/>
          <w:szCs w:val="24"/>
          <w:lang w:eastAsia="en-IN"/>
        </w:rPr>
        <w:t>administrators</w:t>
      </w:r>
      <w:proofErr w:type="gramEnd"/>
      <w:r w:rsidRPr="00B958A1">
        <w:rPr>
          <w:rFonts w:ascii="Arial" w:eastAsia="Times New Roman" w:hAnsi="Arial" w:cs="Arial"/>
          <w:iCs/>
          <w:sz w:val="24"/>
          <w:szCs w:val="24"/>
          <w:lang w:eastAsia="en-IN"/>
        </w:rPr>
        <w:t xml:space="preserve"> complete tasks such as monitoring Linux activity with performance reporting commands, implementing integrated remote control with remote management tools, and using </w:t>
      </w:r>
      <w:proofErr w:type="spellStart"/>
      <w:r w:rsidRPr="00B958A1">
        <w:rPr>
          <w:rFonts w:ascii="Arial" w:eastAsia="Times New Roman" w:hAnsi="Arial" w:cs="Arial"/>
          <w:iCs/>
          <w:sz w:val="24"/>
          <w:szCs w:val="24"/>
          <w:lang w:eastAsia="en-IN"/>
        </w:rPr>
        <w:t>Webmin</w:t>
      </w:r>
      <w:proofErr w:type="spellEnd"/>
      <w:r w:rsidRPr="00B958A1">
        <w:rPr>
          <w:rFonts w:ascii="Arial" w:eastAsia="Times New Roman" w:hAnsi="Arial" w:cs="Arial"/>
          <w:iCs/>
          <w:sz w:val="24"/>
          <w:szCs w:val="24"/>
          <w:lang w:eastAsia="en-IN"/>
        </w:rPr>
        <w:t xml:space="preserve"> to ease DNS management. Other management and administration tools used to simplify these duties consist of </w:t>
      </w:r>
      <w:proofErr w:type="spellStart"/>
      <w:r w:rsidRPr="00B958A1">
        <w:rPr>
          <w:rFonts w:ascii="Arial" w:eastAsia="Times New Roman" w:hAnsi="Arial" w:cs="Arial"/>
          <w:iCs/>
          <w:sz w:val="24"/>
          <w:szCs w:val="24"/>
          <w:lang w:eastAsia="en-IN"/>
        </w:rPr>
        <w:t>Nagios</w:t>
      </w:r>
      <w:proofErr w:type="spellEnd"/>
      <w:r w:rsidRPr="00B958A1">
        <w:rPr>
          <w:rFonts w:ascii="Arial" w:eastAsia="Times New Roman" w:hAnsi="Arial" w:cs="Arial"/>
          <w:iCs/>
          <w:sz w:val="24"/>
          <w:szCs w:val="24"/>
          <w:lang w:eastAsia="en-IN"/>
        </w:rPr>
        <w:t>, top, and Puppet.</w:t>
      </w:r>
    </w:p>
    <w:p w:rsidR="00B958A1" w:rsidRPr="00B958A1" w:rsidRDefault="00B958A1" w:rsidP="00B958A1">
      <w:pPr>
        <w:spacing w:before="240" w:line="290" w:lineRule="atLeast"/>
        <w:jc w:val="both"/>
        <w:outlineLvl w:val="2"/>
        <w:rPr>
          <w:rFonts w:ascii="Arial" w:eastAsia="Times New Roman" w:hAnsi="Arial" w:cs="Arial"/>
          <w:b/>
          <w:bCs/>
          <w:sz w:val="24"/>
          <w:szCs w:val="24"/>
          <w:lang w:eastAsia="en-IN"/>
        </w:rPr>
      </w:pPr>
      <w:r w:rsidRPr="00B958A1">
        <w:rPr>
          <w:rFonts w:ascii="Arial" w:eastAsia="Times New Roman" w:hAnsi="Arial" w:cs="Arial"/>
          <w:b/>
          <w:bCs/>
          <w:sz w:val="24"/>
          <w:szCs w:val="24"/>
          <w:lang w:eastAsia="en-IN"/>
        </w:rPr>
        <w:t>Desktop tools</w:t>
      </w:r>
    </w:p>
    <w:p w:rsidR="00B958A1" w:rsidRPr="00B958A1" w:rsidRDefault="00B958A1" w:rsidP="00B958A1">
      <w:pPr>
        <w:spacing w:before="240" w:line="401" w:lineRule="atLeast"/>
        <w:jc w:val="both"/>
        <w:rPr>
          <w:rFonts w:ascii="Arial" w:eastAsia="Times New Roman" w:hAnsi="Arial" w:cs="Arial"/>
          <w:sz w:val="24"/>
          <w:szCs w:val="24"/>
          <w:lang w:eastAsia="en-IN"/>
        </w:rPr>
      </w:pPr>
      <w:r w:rsidRPr="00B958A1">
        <w:rPr>
          <w:rFonts w:ascii="Arial" w:eastAsia="Times New Roman" w:hAnsi="Arial" w:cs="Arial"/>
          <w:iCs/>
          <w:sz w:val="24"/>
          <w:szCs w:val="24"/>
          <w:lang w:eastAsia="en-IN"/>
        </w:rPr>
        <w:t xml:space="preserve">The final featured </w:t>
      </w:r>
      <w:proofErr w:type="gramStart"/>
      <w:r w:rsidRPr="00B958A1">
        <w:rPr>
          <w:rFonts w:ascii="Arial" w:eastAsia="Times New Roman" w:hAnsi="Arial" w:cs="Arial"/>
          <w:iCs/>
          <w:sz w:val="24"/>
          <w:szCs w:val="24"/>
          <w:lang w:eastAsia="en-IN"/>
        </w:rPr>
        <w:t>category featured in our learning guide are</w:t>
      </w:r>
      <w:proofErr w:type="gramEnd"/>
      <w:r w:rsidRPr="00B958A1">
        <w:rPr>
          <w:rFonts w:ascii="Arial" w:eastAsia="Times New Roman" w:hAnsi="Arial" w:cs="Arial"/>
          <w:iCs/>
          <w:sz w:val="24"/>
          <w:szCs w:val="24"/>
          <w:lang w:eastAsia="en-IN"/>
        </w:rPr>
        <w:t xml:space="preserve"> desktop tools. From desktop virtualization tools to the latest </w:t>
      </w:r>
      <w:proofErr w:type="spellStart"/>
      <w:r w:rsidRPr="00B958A1">
        <w:rPr>
          <w:rFonts w:ascii="Arial" w:eastAsia="Times New Roman" w:hAnsi="Arial" w:cs="Arial"/>
          <w:iCs/>
          <w:sz w:val="24"/>
          <w:szCs w:val="24"/>
          <w:lang w:eastAsia="en-IN"/>
        </w:rPr>
        <w:t>OpenOffice</w:t>
      </w:r>
      <w:proofErr w:type="spellEnd"/>
      <w:r w:rsidRPr="00B958A1">
        <w:rPr>
          <w:rFonts w:ascii="Arial" w:eastAsia="Times New Roman" w:hAnsi="Arial" w:cs="Arial"/>
          <w:iCs/>
          <w:sz w:val="24"/>
          <w:szCs w:val="24"/>
          <w:lang w:eastAsia="en-IN"/>
        </w:rPr>
        <w:t xml:space="preserve"> upgrade, these desktop tools improve the performance, security features, and accessibility of the Linux desktop and Linux enterprise desktop.</w:t>
      </w:r>
    </w:p>
    <w:p w:rsidR="00B958A1" w:rsidRPr="00B958A1" w:rsidRDefault="00B958A1" w:rsidP="00B958A1">
      <w:pPr>
        <w:spacing w:before="240" w:line="401" w:lineRule="atLeast"/>
        <w:jc w:val="both"/>
        <w:rPr>
          <w:rFonts w:ascii="Arial" w:eastAsia="Times New Roman" w:hAnsi="Arial" w:cs="Arial"/>
          <w:sz w:val="24"/>
          <w:szCs w:val="24"/>
          <w:lang w:eastAsia="en-IN"/>
        </w:rPr>
      </w:pPr>
      <w:r w:rsidRPr="00B958A1">
        <w:rPr>
          <w:rFonts w:ascii="Arial" w:eastAsia="Times New Roman" w:hAnsi="Arial" w:cs="Arial"/>
          <w:iCs/>
          <w:sz w:val="24"/>
          <w:szCs w:val="24"/>
          <w:lang w:eastAsia="en-IN"/>
        </w:rPr>
        <w:t xml:space="preserve">Visit these different resources and Web sites to read about the benefits Linux desktop offers has over Windows and how to keep it this way with interoperability, desktop </w:t>
      </w:r>
      <w:proofErr w:type="spellStart"/>
      <w:r w:rsidRPr="00B958A1">
        <w:rPr>
          <w:rFonts w:ascii="Arial" w:eastAsia="Times New Roman" w:hAnsi="Arial" w:cs="Arial"/>
          <w:iCs/>
          <w:sz w:val="24"/>
          <w:szCs w:val="24"/>
          <w:lang w:eastAsia="en-IN"/>
        </w:rPr>
        <w:t>virutalization</w:t>
      </w:r>
      <w:proofErr w:type="spellEnd"/>
      <w:r w:rsidRPr="00B958A1">
        <w:rPr>
          <w:rFonts w:ascii="Arial" w:eastAsia="Times New Roman" w:hAnsi="Arial" w:cs="Arial"/>
          <w:iCs/>
          <w:sz w:val="24"/>
          <w:szCs w:val="24"/>
          <w:lang w:eastAsia="en-IN"/>
        </w:rPr>
        <w:t xml:space="preserve"> solutions, and other tools.</w:t>
      </w:r>
    </w:p>
    <w:p w:rsidR="00B958A1" w:rsidRPr="00B958A1" w:rsidRDefault="00B958A1" w:rsidP="00B958A1">
      <w:pPr>
        <w:spacing w:before="240"/>
        <w:jc w:val="both"/>
        <w:rPr>
          <w:sz w:val="24"/>
          <w:szCs w:val="24"/>
        </w:rPr>
      </w:pPr>
    </w:p>
    <w:p w:rsidR="00896DCD" w:rsidRPr="00B958A1" w:rsidRDefault="00896DCD" w:rsidP="00B958A1">
      <w:pPr>
        <w:spacing w:before="240"/>
        <w:jc w:val="both"/>
        <w:rPr>
          <w:sz w:val="24"/>
          <w:szCs w:val="24"/>
        </w:rPr>
      </w:pPr>
    </w:p>
    <w:sectPr w:rsidR="00896DCD" w:rsidRPr="00B958A1" w:rsidSect="00896D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2593C"/>
    <w:multiLevelType w:val="multilevel"/>
    <w:tmpl w:val="3DD0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BE5040"/>
    <w:multiLevelType w:val="multilevel"/>
    <w:tmpl w:val="F7CE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EA1F0E"/>
    <w:multiLevelType w:val="multilevel"/>
    <w:tmpl w:val="0A8E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D248A5"/>
    <w:multiLevelType w:val="multilevel"/>
    <w:tmpl w:val="2846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F43C5A"/>
    <w:multiLevelType w:val="multilevel"/>
    <w:tmpl w:val="2DAC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6A4260"/>
    <w:multiLevelType w:val="multilevel"/>
    <w:tmpl w:val="3994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235356"/>
    <w:multiLevelType w:val="multilevel"/>
    <w:tmpl w:val="AE5E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21599A"/>
    <w:multiLevelType w:val="multilevel"/>
    <w:tmpl w:val="834E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A54C93"/>
    <w:multiLevelType w:val="multilevel"/>
    <w:tmpl w:val="C9A4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C70805"/>
    <w:multiLevelType w:val="multilevel"/>
    <w:tmpl w:val="C97C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4"/>
  </w:num>
  <w:num w:numId="8">
    <w:abstractNumId w:val="8"/>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B958A1"/>
    <w:rsid w:val="00896DCD"/>
    <w:rsid w:val="00B958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8A1"/>
  </w:style>
  <w:style w:type="paragraph" w:styleId="Heading1">
    <w:name w:val="heading 1"/>
    <w:basedOn w:val="Normal"/>
    <w:link w:val="Heading1Char"/>
    <w:uiPriority w:val="9"/>
    <w:qFormat/>
    <w:rsid w:val="00B958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58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958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958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8A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958A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58A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B958A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B958A1"/>
    <w:rPr>
      <w:color w:val="0000FF"/>
      <w:u w:val="single"/>
    </w:rPr>
  </w:style>
  <w:style w:type="paragraph" w:styleId="NormalWeb">
    <w:name w:val="Normal (Web)"/>
    <w:basedOn w:val="Normal"/>
    <w:uiPriority w:val="99"/>
    <w:semiHidden/>
    <w:unhideWhenUsed/>
    <w:rsid w:val="00B958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58A1"/>
    <w:rPr>
      <w:b/>
      <w:bCs/>
    </w:rPr>
  </w:style>
  <w:style w:type="paragraph" w:styleId="BalloonText">
    <w:name w:val="Balloon Text"/>
    <w:basedOn w:val="Normal"/>
    <w:link w:val="BalloonTextChar"/>
    <w:uiPriority w:val="99"/>
    <w:semiHidden/>
    <w:unhideWhenUsed/>
    <w:rsid w:val="00B95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8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ubuntugeek.com/ubuntu-804-hardy-heron-lamp-server-setup.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apache-tools.com/search.jsp?category=Web+Server&amp;headerlf2=Web+Server&amp;no_head=1" TargetMode="External"/><Relationship Id="rId17" Type="http://schemas.openxmlformats.org/officeDocument/2006/relationships/hyperlink" Target="http://www.linux.com/archive/feature/125894" TargetMode="External"/><Relationship Id="rId2" Type="http://schemas.openxmlformats.org/officeDocument/2006/relationships/styles" Target="styles.xml"/><Relationship Id="rId16" Type="http://schemas.openxmlformats.org/officeDocument/2006/relationships/hyperlink" Target="http://www.computerworlduk.com/technology/security-products/prevention/news/index.cfm?newsid=464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ibm.com/developerworks/web/library/wa-aj-nagios/index.html?ca=dgr-lnxw16wa-aj-nagios&amp;S_TACT=105AGX59&amp;S_CMP=GRsitelnxw16" TargetMode="External"/><Relationship Id="rId5" Type="http://schemas.openxmlformats.org/officeDocument/2006/relationships/hyperlink" Target="https://www.elprocus.com/different-types-of-computer-operating-systems/" TargetMode="External"/><Relationship Id="rId15" Type="http://schemas.openxmlformats.org/officeDocument/2006/relationships/hyperlink" Target="http://news.cnet.com/8301-13860_3-10251339-56.html" TargetMode="External"/><Relationship Id="rId10" Type="http://schemas.openxmlformats.org/officeDocument/2006/relationships/hyperlink" Target="http://java.sun.com/javaone/2009/articles/gen_dynamicglassfish.j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jboss.org/community/wiki/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3129</Words>
  <Characters>17836</Characters>
  <Application>Microsoft Office Word</Application>
  <DocSecurity>0</DocSecurity>
  <Lines>148</Lines>
  <Paragraphs>41</Paragraphs>
  <ScaleCrop>false</ScaleCrop>
  <Company/>
  <LinksUpToDate>false</LinksUpToDate>
  <CharactersWithSpaces>20924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PPRIYA</dc:creator>
  <cp:lastModifiedBy>PPRIYA</cp:lastModifiedBy>
  <cp:revision>1</cp:revision>
  <dcterms:created xsi:type="dcterms:W3CDTF">2021-04-19T18:09:00Z</dcterms:created>
  <dcterms:modified xsi:type="dcterms:W3CDTF">2021-04-19T18:11:00Z</dcterms:modified>
</cp:coreProperties>
</file>